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D22" w:rsidRDefault="002C615B" w:rsidP="003D62E5">
      <w:pPr>
        <w:widowControl w:val="0"/>
        <w:spacing w:line="480" w:lineRule="auto"/>
        <w:jc w:val="center"/>
      </w:pPr>
      <w:r>
        <w:fldChar w:fldCharType="begin"/>
      </w:r>
      <w:r w:rsidR="008F1D22">
        <w:instrText xml:space="preserve"> SEQ CHAPTER \h \r 1</w:instrText>
      </w:r>
      <w:del w:id="0" w:author="rmlemmons" w:date="2010-03-15T15:18:00Z">
        <w:r>
          <w:fldChar w:fldCharType="end"/>
        </w:r>
      </w:del>
      <w:r w:rsidR="008F1D22">
        <w:t xml:space="preserve">Does Suffering Defeat </w:t>
      </w:r>
      <w:proofErr w:type="spellStart"/>
      <w:r w:rsidR="008F1D22">
        <w:t>Eudaimonic</w:t>
      </w:r>
      <w:proofErr w:type="spellEnd"/>
      <w:r w:rsidR="008F1D22">
        <w:t xml:space="preserve"> Practical Reasoning?</w:t>
      </w:r>
      <w:r w:rsidR="008F1D22">
        <w:rPr>
          <w:rStyle w:val="EndnoteReference"/>
        </w:rPr>
        <w:endnoteReference w:id="1"/>
      </w:r>
    </w:p>
    <w:p w:rsidR="008F1D22" w:rsidRDefault="008F1D22">
      <w:pPr>
        <w:widowControl w:val="0"/>
        <w:spacing w:line="480" w:lineRule="auto"/>
        <w:jc w:val="center"/>
      </w:pPr>
    </w:p>
    <w:p w:rsidR="008F1D22" w:rsidRDefault="008F1D22">
      <w:pPr>
        <w:widowControl w:val="0"/>
        <w:spacing w:line="480" w:lineRule="auto"/>
        <w:jc w:val="center"/>
        <w:rPr>
          <w:ins w:id="1" w:author="rmlemmons" w:date="2010-03-08T13:53:00Z"/>
        </w:rPr>
      </w:pPr>
      <w:r>
        <w:t>R. Mary Hayden Lemmons</w:t>
      </w:r>
    </w:p>
    <w:p w:rsidR="006D2B85" w:rsidRDefault="006D2B85">
      <w:pPr>
        <w:widowControl w:val="0"/>
        <w:spacing w:line="480" w:lineRule="auto"/>
        <w:jc w:val="center"/>
      </w:pPr>
    </w:p>
    <w:p w:rsidR="00000000" w:rsidRDefault="006D2B85">
      <w:pPr>
        <w:widowControl w:val="0"/>
        <w:spacing w:line="480" w:lineRule="auto"/>
        <w:rPr>
          <w:ins w:id="2" w:author="rmlemmons" w:date="2010-03-08T13:53:00Z"/>
          <w:sz w:val="20"/>
        </w:rPr>
        <w:pPrChange w:id="3" w:author="rmlemmons" w:date="2010-03-11T08:53:00Z">
          <w:pPr>
            <w:widowControl w:val="0"/>
            <w:spacing w:line="480" w:lineRule="auto"/>
            <w:jc w:val="center"/>
          </w:pPr>
        </w:pPrChange>
      </w:pPr>
      <w:ins w:id="4" w:author="rmlemmons" w:date="2010-03-08T13:53:00Z">
        <w:r>
          <w:t xml:space="preserve">This paper seeks to counter the argument that since Aquinas’s natural law obligations necessarily presuppose the ability of practical reason to prescribe and proscribe for the sake of </w:t>
        </w:r>
      </w:ins>
      <w:proofErr w:type="spellStart"/>
      <w:ins w:id="5" w:author="rmlemmons" w:date="2010-03-10T14:31:00Z">
        <w:r w:rsidR="00824AEB">
          <w:t>e</w:t>
        </w:r>
      </w:ins>
      <w:ins w:id="6" w:author="rmlemmons" w:date="2010-03-08T13:53:00Z">
        <w:r>
          <w:t>udaimonia</w:t>
        </w:r>
        <w:proofErr w:type="spellEnd"/>
        <w:r>
          <w:t>, it is irrational in cases of inescapable suffering to characterize any natural law obligation</w:t>
        </w:r>
        <w:r w:rsidR="00DB6FB9">
          <w:t xml:space="preserve"> as indefeasible. Four </w:t>
        </w:r>
      </w:ins>
      <w:ins w:id="7" w:author="rmlemmons" w:date="2010-03-09T13:36:00Z">
        <w:r w:rsidR="00DB6FB9">
          <w:t xml:space="preserve">possible rebuttals </w:t>
        </w:r>
        <w:proofErr w:type="gramStart"/>
        <w:r w:rsidR="00DB6FB9">
          <w:t xml:space="preserve">of  </w:t>
        </w:r>
      </w:ins>
      <w:ins w:id="8" w:author="rmlemmons" w:date="2010-03-08T13:53:00Z">
        <w:r>
          <w:t>this</w:t>
        </w:r>
        <w:proofErr w:type="gramEnd"/>
        <w:r>
          <w:t xml:space="preserve"> argument from suffering are examined; but only three are judged successful. </w:t>
        </w:r>
      </w:ins>
      <w:ins w:id="9" w:author="rmlemmons" w:date="2010-03-11T08:48:00Z">
        <w:r w:rsidR="00E438DD">
          <w:t>Their key premises are that</w:t>
        </w:r>
      </w:ins>
      <w:ins w:id="10" w:author="rmlemmons" w:date="2010-03-11T08:49:00Z">
        <w:r w:rsidR="00E438DD">
          <w:t>, as Aristotle and Aquinas pointed out,</w:t>
        </w:r>
      </w:ins>
      <w:ins w:id="11" w:author="rmlemmons" w:date="2010-03-11T08:48:00Z">
        <w:r w:rsidR="00E438DD">
          <w:t xml:space="preserve"> this life’s </w:t>
        </w:r>
      </w:ins>
      <w:proofErr w:type="spellStart"/>
      <w:ins w:id="12" w:author="rmlemmons" w:date="2010-03-11T08:49:00Z">
        <w:r w:rsidR="00E438DD">
          <w:t>e</w:t>
        </w:r>
      </w:ins>
      <w:ins w:id="13" w:author="rmlemmons" w:date="2010-03-11T08:48:00Z">
        <w:r w:rsidR="00E438DD">
          <w:t>udaimonia</w:t>
        </w:r>
        <w:proofErr w:type="spellEnd"/>
        <w:r w:rsidR="00E438DD">
          <w:t xml:space="preserve"> is defined </w:t>
        </w:r>
      </w:ins>
      <w:ins w:id="14" w:author="rmlemmons" w:date="2010-03-11T08:49:00Z">
        <w:r w:rsidR="00E438DD">
          <w:t xml:space="preserve">in terms of human nature </w:t>
        </w:r>
      </w:ins>
      <w:ins w:id="15" w:author="rmlemmons" w:date="2010-03-11T08:48:00Z">
        <w:r w:rsidR="00E438DD">
          <w:t xml:space="preserve">and not </w:t>
        </w:r>
      </w:ins>
      <w:ins w:id="16" w:author="rmlemmons" w:date="2010-03-11T08:49:00Z">
        <w:r w:rsidR="00E438DD">
          <w:t>in terms of individual psychological conditions</w:t>
        </w:r>
      </w:ins>
      <w:ins w:id="17" w:author="rmlemmons" w:date="2010-03-11T08:52:00Z">
        <w:r w:rsidR="00E438DD">
          <w:t>, e.g., suffering</w:t>
        </w:r>
      </w:ins>
      <w:ins w:id="18" w:author="rmlemmons" w:date="2010-03-11T08:49:00Z">
        <w:r w:rsidR="00E438DD">
          <w:t xml:space="preserve">; that suffering does not negate the rationality of hoping for attaining </w:t>
        </w:r>
      </w:ins>
      <w:proofErr w:type="spellStart"/>
      <w:ins w:id="19" w:author="rmlemmons" w:date="2010-03-11T08:51:00Z">
        <w:r w:rsidR="00E438DD">
          <w:t>eudaimonia</w:t>
        </w:r>
      </w:ins>
      <w:proofErr w:type="spellEnd"/>
      <w:ins w:id="20" w:author="rmlemmons" w:date="2010-03-11T08:49:00Z">
        <w:r w:rsidR="00E438DD">
          <w:t xml:space="preserve"> </w:t>
        </w:r>
      </w:ins>
      <w:ins w:id="21" w:author="rmlemmons" w:date="2010-03-11T08:51:00Z">
        <w:r w:rsidR="00E438DD">
          <w:t xml:space="preserve">in the future; and that </w:t>
        </w:r>
      </w:ins>
      <w:ins w:id="22" w:author="rmlemmons" w:date="2010-03-11T08:52:00Z">
        <w:r w:rsidR="00E438DD">
          <w:t>suffering necessarily precludes neither the virtuous acts that</w:t>
        </w:r>
        <w:r w:rsidR="002C615B" w:rsidRPr="002C615B">
          <w:rPr>
            <w:u w:val="single"/>
            <w:rPrChange w:id="23" w:author="rmlemmons" w:date="2010-03-11T08:53:00Z">
              <w:rPr/>
            </w:rPrChange>
          </w:rPr>
          <w:t xml:space="preserve"> per se</w:t>
        </w:r>
        <w:r w:rsidR="00E438DD">
          <w:t xml:space="preserve"> constitute this life’s </w:t>
        </w:r>
      </w:ins>
      <w:proofErr w:type="spellStart"/>
      <w:ins w:id="24" w:author="rmlemmons" w:date="2010-03-11T08:53:00Z">
        <w:r w:rsidR="00E438DD">
          <w:t>e</w:t>
        </w:r>
      </w:ins>
      <w:ins w:id="25" w:author="rmlemmons" w:date="2010-03-11T08:52:00Z">
        <w:r w:rsidR="00E438DD">
          <w:t>udaimonia</w:t>
        </w:r>
        <w:proofErr w:type="spellEnd"/>
        <w:r w:rsidR="00E438DD">
          <w:t xml:space="preserve"> nor the love that enables one to experience </w:t>
        </w:r>
        <w:proofErr w:type="spellStart"/>
        <w:r w:rsidR="00E438DD">
          <w:t>eudaimonic</w:t>
        </w:r>
        <w:proofErr w:type="spellEnd"/>
        <w:r w:rsidR="00E438DD">
          <w:t xml:space="preserve"> joy.</w:t>
        </w:r>
      </w:ins>
    </w:p>
    <w:p w:rsidR="008F1D22" w:rsidRDefault="008F1D22">
      <w:pPr>
        <w:widowControl w:val="0"/>
        <w:spacing w:line="480" w:lineRule="auto"/>
      </w:pPr>
    </w:p>
    <w:p w:rsidR="008F1D22" w:rsidRDefault="008F1D22">
      <w:pPr>
        <w:widowControl w:val="0"/>
        <w:spacing w:line="480" w:lineRule="auto"/>
      </w:pPr>
    </w:p>
    <w:p w:rsidR="008F1D22" w:rsidRDefault="008F1D22" w:rsidP="00705C6F">
      <w:pPr>
        <w:widowControl w:val="0"/>
        <w:spacing w:line="480" w:lineRule="auto"/>
        <w:jc w:val="center"/>
      </w:pPr>
      <w:r>
        <w:t xml:space="preserve">Introduction: The </w:t>
      </w:r>
      <w:proofErr w:type="spellStart"/>
      <w:r>
        <w:t>Eudaimonic</w:t>
      </w:r>
      <w:proofErr w:type="spellEnd"/>
      <w:r>
        <w:t xml:space="preserve"> Teleology of Practical Reason, Indefeasibility and the Argument from Suffering</w:t>
      </w:r>
    </w:p>
    <w:p w:rsidR="00705C6F" w:rsidRDefault="00705C6F" w:rsidP="00705C6F">
      <w:pPr>
        <w:widowControl w:val="0"/>
        <w:spacing w:line="480" w:lineRule="auto"/>
        <w:jc w:val="center"/>
      </w:pPr>
    </w:p>
    <w:p w:rsidR="008F1D22" w:rsidRDefault="008F1D22">
      <w:pPr>
        <w:widowControl w:val="0"/>
        <w:spacing w:line="480" w:lineRule="auto"/>
      </w:pPr>
      <w:r>
        <w:tab/>
        <w:t xml:space="preserve">For Aquinas, practical reason prescribes what is necessary for attaining ends and proscribes what frustrates those ends. The </w:t>
      </w:r>
      <w:proofErr w:type="spellStart"/>
      <w:r>
        <w:t>obligatoriness</w:t>
      </w:r>
      <w:proofErr w:type="spellEnd"/>
      <w:r>
        <w:t xml:space="preserve"> of those prescriptions and proscriptions is set by the necessity of the end.</w:t>
      </w:r>
      <w:r>
        <w:rPr>
          <w:rStyle w:val="EndnoteReference"/>
        </w:rPr>
        <w:endnoteReference w:id="2"/>
      </w:r>
      <w:r>
        <w:t xml:space="preserve"> Since there is only one absolutely necessary</w:t>
      </w:r>
      <w:r w:rsidR="00705C6F">
        <w:t xml:space="preserve"> end</w:t>
      </w:r>
      <w:r>
        <w:t xml:space="preserve">, the only indefeasible obligations are those pertaining to that end, which Aristotle called </w:t>
      </w:r>
      <w:proofErr w:type="spellStart"/>
      <w:r w:rsidRPr="00705C6F">
        <w:rPr>
          <w:u w:val="single"/>
        </w:rPr>
        <w:t>eudaimonia</w:t>
      </w:r>
      <w:proofErr w:type="spellEnd"/>
      <w:r>
        <w:t xml:space="preserve"> and </w:t>
      </w:r>
      <w:r>
        <w:lastRenderedPageBreak/>
        <w:t xml:space="preserve">Aquinas called </w:t>
      </w:r>
      <w:proofErr w:type="spellStart"/>
      <w:r w:rsidRPr="00705C6F">
        <w:rPr>
          <w:u w:val="single"/>
        </w:rPr>
        <w:t>beatitud</w:t>
      </w:r>
      <w:r w:rsidR="00705C6F" w:rsidRPr="00705C6F">
        <w:rPr>
          <w:u w:val="single"/>
        </w:rPr>
        <w:t>o</w:t>
      </w:r>
      <w:proofErr w:type="spellEnd"/>
      <w:r>
        <w:t xml:space="preserve"> or happiness.</w:t>
      </w:r>
      <w:r>
        <w:rPr>
          <w:rStyle w:val="EndnoteReference"/>
        </w:rPr>
        <w:endnoteReference w:id="3"/>
      </w:r>
      <w:r>
        <w:t xml:space="preserve">  </w:t>
      </w:r>
      <w:proofErr w:type="spellStart"/>
      <w:r>
        <w:t>Eudaimonic</w:t>
      </w:r>
      <w:proofErr w:type="spellEnd"/>
      <w:r>
        <w:t xml:space="preserve"> teleology thus characterizes the indefeasible obligations of natural law.</w:t>
      </w:r>
      <w:r>
        <w:rPr>
          <w:rStyle w:val="EndnoteReference"/>
        </w:rPr>
        <w:endnoteReference w:id="4"/>
      </w:r>
      <w:r>
        <w:t xml:space="preserve"> </w:t>
      </w:r>
    </w:p>
    <w:p w:rsidR="008F1D22" w:rsidRDefault="008F1D22">
      <w:pPr>
        <w:widowControl w:val="0"/>
        <w:spacing w:line="480" w:lineRule="auto"/>
      </w:pPr>
      <w:r>
        <w:tab/>
        <w:t xml:space="preserve">The </w:t>
      </w:r>
      <w:proofErr w:type="spellStart"/>
      <w:r>
        <w:t>eudaimonic</w:t>
      </w:r>
      <w:proofErr w:type="spellEnd"/>
      <w:r>
        <w:t xml:space="preserve"> teleology of Aquinas’s natural law raises the question of whether an inability to achieve </w:t>
      </w:r>
      <w:proofErr w:type="spellStart"/>
      <w:r>
        <w:t>eudaimonia</w:t>
      </w:r>
      <w:proofErr w:type="spellEnd"/>
      <w:r>
        <w:t xml:space="preserve"> would nullify moral obligations and </w:t>
      </w:r>
      <w:del w:id="44" w:author="rmlemmons" w:date="2010-03-04T14:28:00Z">
        <w:r w:rsidDel="0076406A">
          <w:delText>whether—</w:delText>
        </w:r>
      </w:del>
      <w:ins w:id="45" w:author="houser" w:date="2010-02-17T14:54:00Z">
        <w:del w:id="46" w:author="rmlemmons" w:date="2010-03-04T14:28:00Z">
          <w:r w:rsidR="00705C6F" w:rsidDel="0076406A">
            <w:delText xml:space="preserve">--in </w:delText>
          </w:r>
        </w:del>
      </w:ins>
      <w:del w:id="47" w:author="rmlemmons" w:date="2010-03-04T14:28:00Z">
        <w:r w:rsidDel="0076406A">
          <w:delText>in such a case---</w:delText>
        </w:r>
      </w:del>
      <w:ins w:id="48" w:author="houser" w:date="2010-02-17T14:55:00Z">
        <w:del w:id="49" w:author="rmlemmons" w:date="2010-03-04T14:28:00Z">
          <w:r w:rsidR="00705C6F" w:rsidDel="0076406A">
            <w:delText xml:space="preserve">--suicide </w:delText>
          </w:r>
        </w:del>
      </w:ins>
      <w:del w:id="50" w:author="rmlemmons" w:date="2010-03-04T14:28:00Z">
        <w:r w:rsidDel="0076406A">
          <w:delText xml:space="preserve">suicide or </w:delText>
        </w:r>
      </w:del>
      <w:ins w:id="51" w:author="rmlemmons" w:date="2010-03-04T14:28:00Z">
        <w:r w:rsidR="0076406A">
          <w:t xml:space="preserve"> make </w:t>
        </w:r>
      </w:ins>
      <w:r>
        <w:t xml:space="preserve">assisted suicide, for instance, </w:t>
      </w:r>
      <w:del w:id="52" w:author="rmlemmons" w:date="2010-03-04T14:28:00Z">
        <w:r w:rsidDel="0076406A">
          <w:delText xml:space="preserve">would be </w:delText>
        </w:r>
      </w:del>
      <w:r>
        <w:t>morally permissible. These questions have become pressing with the increased popularity of utilitarianism and the belief that suffering precludes happiness. Here then is the argument from suffering</w:t>
      </w:r>
      <w:ins w:id="53" w:author="rmlemmons" w:date="2010-03-15T18:32:00Z">
        <w:r w:rsidR="00816086">
          <w:t>.</w:t>
        </w:r>
      </w:ins>
      <w:del w:id="54" w:author="rmlemmons" w:date="2010-03-04T14:28:00Z">
        <w:r w:rsidR="00705C6F" w:rsidDel="0076406A">
          <w:delText>:</w:delText>
        </w:r>
      </w:del>
      <w:r>
        <w:rPr>
          <w:rStyle w:val="EndnoteReference"/>
        </w:rPr>
        <w:endnoteReference w:id="5"/>
      </w:r>
      <w:r>
        <w:t xml:space="preserve"> Indefeasible obligations are based on the </w:t>
      </w:r>
      <w:proofErr w:type="spellStart"/>
      <w:r>
        <w:t>eudaimonic</w:t>
      </w:r>
      <w:proofErr w:type="spellEnd"/>
      <w:r>
        <w:t xml:space="preserve"> necessity</w:t>
      </w:r>
      <w:r w:rsidR="00705C6F">
        <w:t>;</w:t>
      </w:r>
      <w:r>
        <w:t xml:space="preserve"> but since this necessity presupposes the possibility of attaining </w:t>
      </w:r>
      <w:proofErr w:type="spellStart"/>
      <w:r>
        <w:t>eudaimonia</w:t>
      </w:r>
      <w:proofErr w:type="spellEnd"/>
      <w:r w:rsidR="00705C6F">
        <w:t>;</w:t>
      </w:r>
      <w:r>
        <w:t xml:space="preserve"> there can be no indefeasible obligations when </w:t>
      </w:r>
      <w:ins w:id="55" w:author="rmlemmons" w:date="2010-03-04T14:30:00Z">
        <w:r w:rsidR="0076406A">
          <w:t xml:space="preserve">suffering makes </w:t>
        </w:r>
      </w:ins>
      <w:r>
        <w:t xml:space="preserve">attaining </w:t>
      </w:r>
      <w:proofErr w:type="spellStart"/>
      <w:r>
        <w:t>eudaimonia</w:t>
      </w:r>
      <w:proofErr w:type="spellEnd"/>
      <w:r>
        <w:t xml:space="preserve"> </w:t>
      </w:r>
      <w:del w:id="56" w:author="rmlemmons" w:date="2010-03-04T14:31:00Z">
        <w:r w:rsidDel="0076406A">
          <w:delText xml:space="preserve">becomes </w:delText>
        </w:r>
      </w:del>
      <w:r>
        <w:t xml:space="preserve">impossible. </w:t>
      </w:r>
    </w:p>
    <w:p w:rsidR="008F1D22" w:rsidRDefault="008F1D22">
      <w:pPr>
        <w:widowControl w:val="0"/>
        <w:spacing w:line="480" w:lineRule="auto"/>
      </w:pPr>
      <w:r>
        <w:tab/>
        <w:t>There are four generic ways of mounting a rebuttal. One could argue that suffering does not undermine moral obligations</w:t>
      </w:r>
      <w:r w:rsidR="00705C6F">
        <w:t>,</w:t>
      </w:r>
      <w:r>
        <w:t xml:space="preserve"> because these are not based on </w:t>
      </w:r>
      <w:proofErr w:type="spellStart"/>
      <w:r>
        <w:t>eudaimonia</w:t>
      </w:r>
      <w:proofErr w:type="spellEnd"/>
      <w:r>
        <w:t xml:space="preserve"> but on some other good or goods. Or, one could argue that moral necessity arises from a type of </w:t>
      </w:r>
      <w:proofErr w:type="spellStart"/>
      <w:r>
        <w:t>eudaimonia</w:t>
      </w:r>
      <w:proofErr w:type="spellEnd"/>
      <w:r>
        <w:t xml:space="preserve"> unaffected by suffering. Or, one could argue that although suffering precludes </w:t>
      </w:r>
      <w:proofErr w:type="spellStart"/>
      <w:r>
        <w:t>eudaimonia</w:t>
      </w:r>
      <w:proofErr w:type="spellEnd"/>
      <w:r>
        <w:t xml:space="preserve"> here and now, the hope of attaining </w:t>
      </w:r>
      <w:proofErr w:type="spellStart"/>
      <w:r>
        <w:t>eudaimonia</w:t>
      </w:r>
      <w:proofErr w:type="spellEnd"/>
      <w:r>
        <w:t xml:space="preserve"> in the future suffices for moral necessity. Or, one could argue that suffering does not preclude attaining </w:t>
      </w:r>
      <w:proofErr w:type="spellStart"/>
      <w:r>
        <w:t>eudaimonia</w:t>
      </w:r>
      <w:proofErr w:type="spellEnd"/>
      <w:r>
        <w:t xml:space="preserve"> here and now. Let us consider these four possible rebuttals in succession. </w:t>
      </w:r>
    </w:p>
    <w:p w:rsidR="008F1D22" w:rsidRDefault="008F1D22">
      <w:pPr>
        <w:spacing w:line="480" w:lineRule="auto"/>
      </w:pPr>
    </w:p>
    <w:p w:rsidR="008F1D22" w:rsidRDefault="008F1D22" w:rsidP="00705C6F">
      <w:pPr>
        <w:widowControl w:val="0"/>
        <w:spacing w:line="480" w:lineRule="auto"/>
        <w:jc w:val="center"/>
        <w:rPr>
          <w:ins w:id="57" w:author="houser" w:date="2010-02-17T14:56:00Z"/>
        </w:rPr>
      </w:pPr>
      <w:r>
        <w:t>First Possible Rebuttal: Alternative Principles of Indefeasible Obligations</w:t>
      </w:r>
    </w:p>
    <w:p w:rsidR="00705C6F" w:rsidRDefault="00705C6F" w:rsidP="00705C6F">
      <w:pPr>
        <w:widowControl w:val="0"/>
        <w:spacing w:line="480" w:lineRule="auto"/>
        <w:jc w:val="center"/>
      </w:pPr>
    </w:p>
    <w:p w:rsidR="008F1D22" w:rsidRDefault="008F1D22">
      <w:pPr>
        <w:widowControl w:val="0"/>
        <w:spacing w:line="480" w:lineRule="auto"/>
      </w:pPr>
      <w:r>
        <w:tab/>
        <w:t>One could attempt to preserve the insight that the necessity of obligations arise from the necessity of their ends</w:t>
      </w:r>
      <w:r w:rsidR="00705C6F">
        <w:t>,</w:t>
      </w:r>
      <w:r>
        <w:t xml:space="preserve"> by arguing that the argument from suffering does not undermine the indefeasibility of moral obligations, because the necessity of natural law obligations arises from ends other than </w:t>
      </w:r>
      <w:proofErr w:type="spellStart"/>
      <w:r>
        <w:t>eudaimonia</w:t>
      </w:r>
      <w:proofErr w:type="spellEnd"/>
      <w:r>
        <w:t xml:space="preserve">. Since these ends cannot be contingent or instrumental without eliminating the necessity that gives rise to indefeasible obligations, there are only two possibilities, namely, the inclinational goods that are the ends of the natural inclinations that are other than the will’s </w:t>
      </w:r>
      <w:proofErr w:type="spellStart"/>
      <w:r>
        <w:t>eudaimonic</w:t>
      </w:r>
      <w:proofErr w:type="spellEnd"/>
      <w:r>
        <w:t xml:space="preserve"> inclination to perfect good, and the good of adhering to God’s will as expressed through the goodness of Creation. The first possibility is taken by </w:t>
      </w:r>
      <w:proofErr w:type="spellStart"/>
      <w:r>
        <w:t>biologism</w:t>
      </w:r>
      <w:proofErr w:type="spellEnd"/>
      <w:r w:rsidR="00705C6F">
        <w:t xml:space="preserve"> </w:t>
      </w:r>
      <w:r>
        <w:t>or</w:t>
      </w:r>
      <w:ins w:id="58" w:author="rmlemmons" w:date="2010-03-04T14:32:00Z">
        <w:r w:rsidR="0076406A">
          <w:t xml:space="preserve"> by</w:t>
        </w:r>
      </w:ins>
      <w:r>
        <w:t xml:space="preserve"> what I call inclinational voluntarism; the second by what I call divine prescriptivism.</w:t>
      </w:r>
      <w:ins w:id="59" w:author="rmlemmons" w:date="2010-03-10T14:35:00Z">
        <w:r w:rsidR="003F2BDF">
          <w:rPr>
            <w:rStyle w:val="EndnoteReference"/>
          </w:rPr>
          <w:endnoteReference w:id="6"/>
        </w:r>
      </w:ins>
      <w:r>
        <w:t xml:space="preserve"> Francisco Suarez is perhaps the most well-known proponent of divine prescriptivism.</w:t>
      </w:r>
      <w:r>
        <w:rPr>
          <w:rStyle w:val="EndnoteReference"/>
        </w:rPr>
        <w:endnoteReference w:id="7"/>
      </w:r>
    </w:p>
    <w:p w:rsidR="008F1D22" w:rsidRDefault="008F1D22">
      <w:pPr>
        <w:widowControl w:val="0"/>
        <w:spacing w:line="480" w:lineRule="auto"/>
      </w:pPr>
      <w:r>
        <w:tab/>
        <w:t xml:space="preserve">The problem with identifying </w:t>
      </w:r>
      <w:proofErr w:type="spellStart"/>
      <w:r>
        <w:t>noneudaimonic</w:t>
      </w:r>
      <w:proofErr w:type="spellEnd"/>
      <w:r>
        <w:t xml:space="preserve"> inclinational goods as the source of indefeasibility is that although they are particular goods that facilitate human life</w:t>
      </w:r>
      <w:r w:rsidR="00705C6F">
        <w:t>,</w:t>
      </w:r>
      <w:r>
        <w:t xml:space="preserve"> as their contraries are particular evils that harm human life, they lack sufficient necessity as ends, considered individually or collectively, to bind the will</w:t>
      </w:r>
      <w:ins w:id="73" w:author="rmlemmons" w:date="2010-03-04T14:37:00Z">
        <w:r w:rsidR="004D16D1">
          <w:t xml:space="preserve"> with indefeasible obligations</w:t>
        </w:r>
      </w:ins>
      <w:r>
        <w:t xml:space="preserve">: </w:t>
      </w:r>
      <w:ins w:id="74" w:author="rmlemmons" w:date="2010-03-04T14:37:00Z">
        <w:r w:rsidR="004D16D1">
          <w:t>ultimately</w:t>
        </w:r>
      </w:ins>
      <w:ins w:id="75" w:author="rmlemmons" w:date="2010-03-04T14:38:00Z">
        <w:r w:rsidR="004D16D1">
          <w:t>,</w:t>
        </w:r>
      </w:ins>
      <w:ins w:id="76" w:author="rmlemmons" w:date="2010-03-04T14:37:00Z">
        <w:r w:rsidR="004D16D1">
          <w:t xml:space="preserve"> </w:t>
        </w:r>
      </w:ins>
      <w:r>
        <w:t xml:space="preserve">only perfect goodness </w:t>
      </w:r>
      <w:ins w:id="77" w:author="rmlemmons" w:date="2010-03-04T14:37:00Z">
        <w:r w:rsidR="004D16D1">
          <w:t>possesses indefeasible necessity.</w:t>
        </w:r>
      </w:ins>
      <w:del w:id="78" w:author="rmlemmons" w:date="2010-03-04T14:38:00Z">
        <w:r w:rsidDel="004D16D1">
          <w:delText xml:space="preserve">suffices for </w:delText>
        </w:r>
        <w:r w:rsidRPr="00705C6F" w:rsidDel="004D16D1">
          <w:rPr>
            <w:u w:val="single"/>
          </w:rPr>
          <w:delText>indefeasible</w:delText>
        </w:r>
        <w:r w:rsidDel="004D16D1">
          <w:delText xml:space="preserve"> obligations</w:delText>
        </w:r>
      </w:del>
      <w:ins w:id="79" w:author="houser" w:date="2010-02-17T14:57:00Z">
        <w:del w:id="80" w:author="rmlemmons" w:date="2010-03-04T14:38:00Z">
          <w:r w:rsidR="00705C6F" w:rsidDel="004D16D1">
            <w:delText>,</w:delText>
          </w:r>
        </w:del>
      </w:ins>
      <w:del w:id="81" w:author="rmlemmons" w:date="2010-03-04T14:38:00Z">
        <w:r w:rsidDel="004D16D1">
          <w:delText xml:space="preserve"> and imperfect goods do not transcend their imperfections.</w:delText>
        </w:r>
      </w:del>
      <w:r>
        <w:rPr>
          <w:rStyle w:val="EndnoteReference"/>
        </w:rPr>
        <w:endnoteReference w:id="8"/>
      </w:r>
      <w:r>
        <w:t xml:space="preserve"> For this reason, David Hume was able to </w:t>
      </w:r>
      <w:r w:rsidR="00705C6F">
        <w:t>deal</w:t>
      </w:r>
      <w:r>
        <w:t xml:space="preserve"> natural law a near fatal blow simply by pointing out that descriptions of </w:t>
      </w:r>
      <w:ins w:id="82" w:author="rmlemmons" w:date="2010-03-04T14:41:00Z">
        <w:r w:rsidR="004D16D1">
          <w:t xml:space="preserve">particular </w:t>
        </w:r>
      </w:ins>
      <w:r>
        <w:t>goods do not generate moral obligations.</w:t>
      </w:r>
      <w:r>
        <w:rPr>
          <w:rStyle w:val="EndnoteReference"/>
        </w:rPr>
        <w:endnoteReference w:id="9"/>
      </w:r>
    </w:p>
    <w:p w:rsidR="008F1D22" w:rsidRDefault="008F1D22">
      <w:pPr>
        <w:spacing w:line="480" w:lineRule="auto"/>
      </w:pPr>
      <w:r>
        <w:tab/>
        <w:t xml:space="preserve">Natural law can attempt to defuse Hume’s attack either by restoring </w:t>
      </w:r>
      <w:proofErr w:type="spellStart"/>
      <w:r>
        <w:t>eudaimonic</w:t>
      </w:r>
      <w:proofErr w:type="spellEnd"/>
      <w:r>
        <w:t xml:space="preserve"> teleology to practical reason or by concurring with Suarez and other divine </w:t>
      </w:r>
      <w:proofErr w:type="spellStart"/>
      <w:r>
        <w:t>prescriptivists</w:t>
      </w:r>
      <w:proofErr w:type="spellEnd"/>
      <w:r>
        <w:t xml:space="preserve"> that nature becomes morally obligatory only after </w:t>
      </w:r>
      <w:ins w:id="83" w:author="rmlemmons" w:date="2010-03-04T14:41:00Z">
        <w:r w:rsidR="004D16D1">
          <w:t xml:space="preserve">it is known </w:t>
        </w:r>
      </w:ins>
      <w:ins w:id="84" w:author="rmlemmons" w:date="2010-03-04T14:42:00Z">
        <w:r w:rsidR="004D16D1">
          <w:t xml:space="preserve"> </w:t>
        </w:r>
      </w:ins>
      <w:del w:id="85" w:author="rmlemmons" w:date="2010-03-04T14:42:00Z">
        <w:r w:rsidDel="004D16D1">
          <w:delText>harmonizing with</w:delText>
        </w:r>
      </w:del>
      <w:ins w:id="86" w:author="John" w:date="2010-02-17T17:34:00Z">
        <w:del w:id="87" w:author="rmlemmons" w:date="2010-03-04T14:42:00Z">
          <w:r w:rsidR="00EB6CBD" w:rsidDel="004D16D1">
            <w:delText xml:space="preserve"> how</w:delText>
          </w:r>
        </w:del>
      </w:ins>
      <w:del w:id="88" w:author="rmlemmons" w:date="2010-03-04T14:42:00Z">
        <w:r w:rsidDel="004D16D1">
          <w:delText xml:space="preserve"> nature is known </w:delText>
        </w:r>
      </w:del>
      <w:r w:rsidR="00705C6F">
        <w:t>to</w:t>
      </w:r>
      <w:r>
        <w:t xml:space="preserve"> reflect God’s will. The latter option identifies God’s will as the source of moral indefeasibility. Although this divine source of indefeasibility is especially attractive to believers in God, it would mean that </w:t>
      </w:r>
      <w:ins w:id="89" w:author="rmlemmons" w:date="2010-03-09T13:37:00Z">
        <w:r w:rsidR="00DB6FB9">
          <w:t xml:space="preserve">indefeasible obligations would be knowable </w:t>
        </w:r>
      </w:ins>
      <w:r>
        <w:t xml:space="preserve">only </w:t>
      </w:r>
      <w:ins w:id="90" w:author="rmlemmons" w:date="2010-03-10T14:40:00Z">
        <w:r w:rsidR="003264C4">
          <w:t xml:space="preserve">to </w:t>
        </w:r>
      </w:ins>
      <w:r>
        <w:t>believers in God</w:t>
      </w:r>
      <w:ins w:id="91" w:author="rmlemmons" w:date="2010-03-09T13:37:00Z">
        <w:r w:rsidR="00DB6FB9">
          <w:t>.</w:t>
        </w:r>
      </w:ins>
      <w:del w:id="92" w:author="rmlemmons" w:date="2010-03-09T13:37:00Z">
        <w:r w:rsidDel="00DB6FB9">
          <w:delText xml:space="preserve"> would have indefeasible moral obligations.</w:delText>
        </w:r>
      </w:del>
      <w:r>
        <w:t xml:space="preserve"> Consequently, identifying God as the source of natural law’s indefeasibility would </w:t>
      </w:r>
      <w:del w:id="93" w:author="rmlemmons" w:date="2010-03-08T13:54:00Z">
        <w:r w:rsidDel="006D2B85">
          <w:delText xml:space="preserve">either </w:delText>
        </w:r>
      </w:del>
      <w:r>
        <w:t xml:space="preserve">transform natural law into a religious morality </w:t>
      </w:r>
      <w:ins w:id="94" w:author="rmlemmons" w:date="2010-03-08T13:54:00Z">
        <w:r w:rsidR="006D2B85">
          <w:t xml:space="preserve">that either </w:t>
        </w:r>
      </w:ins>
      <w:ins w:id="95" w:author="rmlemmons" w:date="2010-03-09T13:37:00Z">
        <w:r w:rsidR="00DB6FB9">
          <w:t xml:space="preserve">binds </w:t>
        </w:r>
      </w:ins>
      <w:ins w:id="96" w:author="rmlemmons" w:date="2010-03-09T13:38:00Z">
        <w:r w:rsidR="00DB6FB9">
          <w:t xml:space="preserve">only </w:t>
        </w:r>
      </w:ins>
      <w:ins w:id="97" w:author="rmlemmons" w:date="2010-03-08T13:54:00Z">
        <w:r w:rsidR="006D2B85">
          <w:t xml:space="preserve">believers in God or binds </w:t>
        </w:r>
      </w:ins>
      <w:del w:id="98" w:author="rmlemmons" w:date="2010-03-08T13:55:00Z">
        <w:r w:rsidDel="006D2B85">
          <w:delText xml:space="preserve">exclusively for believers in God, or it would bind </w:delText>
        </w:r>
      </w:del>
      <w:r>
        <w:t>all by holding nonbelievers culpable for their lack of belief</w:t>
      </w:r>
      <w:ins w:id="99" w:author="rmlemmons" w:date="2010-03-08T13:55:00Z">
        <w:r w:rsidR="006D2B85">
          <w:t xml:space="preserve"> and for their lack of adherence to every religious norm</w:t>
        </w:r>
      </w:ins>
      <w:r>
        <w:t xml:space="preserve">.  The first </w:t>
      </w:r>
      <w:ins w:id="100" w:author="rmlemmons" w:date="2010-03-09T13:39:00Z">
        <w:r w:rsidR="00DB6FB9">
          <w:t xml:space="preserve">possible </w:t>
        </w:r>
      </w:ins>
      <w:ins w:id="101" w:author="rmlemmons" w:date="2010-03-09T13:38:00Z">
        <w:r w:rsidR="00DB6FB9">
          <w:t xml:space="preserve">conflation of the obligations of natural law and religion </w:t>
        </w:r>
      </w:ins>
      <w:del w:id="102" w:author="rmlemmons" w:date="2010-03-09T13:38:00Z">
        <w:r w:rsidDel="00DB6FB9">
          <w:delText xml:space="preserve">option </w:delText>
        </w:r>
      </w:del>
      <w:r>
        <w:t xml:space="preserve">would make natural law narrowly sectarian and leave inexplicable the universal indefeasibility that characterizes some moral obligations, e.g., to avoid murder. The second </w:t>
      </w:r>
      <w:ins w:id="103" w:author="rmlemmons" w:date="2010-03-09T13:39:00Z">
        <w:r w:rsidR="00DB6FB9">
          <w:t xml:space="preserve">possible conflation </w:t>
        </w:r>
      </w:ins>
      <w:del w:id="104" w:author="rmlemmons" w:date="2010-03-09T13:39:00Z">
        <w:r w:rsidDel="00DB6FB9">
          <w:delText xml:space="preserve">option </w:delText>
        </w:r>
      </w:del>
      <w:r>
        <w:t xml:space="preserve">would </w:t>
      </w:r>
      <w:del w:id="105" w:author="rmlemmons" w:date="2010-03-09T13:39:00Z">
        <w:r w:rsidDel="00DB6FB9">
          <w:delText xml:space="preserve">presume </w:delText>
        </w:r>
      </w:del>
      <w:del w:id="106" w:author="rmlemmons" w:date="2010-03-08T13:55:00Z">
        <w:r w:rsidDel="006D2B85">
          <w:delText>an</w:delText>
        </w:r>
      </w:del>
      <w:del w:id="107" w:author="rmlemmons" w:date="2010-03-09T13:39:00Z">
        <w:r w:rsidDel="00DB6FB9">
          <w:delText xml:space="preserve"> ability to read the hearts of non-believers</w:delText>
        </w:r>
      </w:del>
      <w:ins w:id="108" w:author="rmlemmons" w:date="2010-03-08T13:56:00Z">
        <w:r w:rsidR="006D2B85">
          <w:t>obliterate the distinction between religious morality a</w:t>
        </w:r>
        <w:r w:rsidR="00B90C0C">
          <w:t>nd natural law</w:t>
        </w:r>
        <w:r w:rsidR="006D2B85">
          <w:t xml:space="preserve"> that is presupposed by </w:t>
        </w:r>
      </w:ins>
      <w:del w:id="109" w:author="rmlemmons" w:date="2010-03-08T13:56:00Z">
        <w:r w:rsidDel="006D2B85">
          <w:delText xml:space="preserve"> and </w:delText>
        </w:r>
      </w:del>
      <w:del w:id="110" w:author="rmlemmons" w:date="2010-03-04T14:44:00Z">
        <w:r w:rsidDel="004D16D1">
          <w:delText xml:space="preserve">would interfere with </w:delText>
        </w:r>
      </w:del>
      <w:r>
        <w:t>the right to religious freedom.</w:t>
      </w:r>
      <w:ins w:id="111" w:author="rmlemmons" w:date="2010-03-08T13:57:00Z">
        <w:r w:rsidR="006D2B85">
          <w:rPr>
            <w:rStyle w:val="EndnoteReference"/>
          </w:rPr>
          <w:endnoteReference w:id="10"/>
        </w:r>
      </w:ins>
      <w:r>
        <w:t xml:space="preserve"> Divine prescriptivism thus either unduly restricts the scope of </w:t>
      </w:r>
      <w:ins w:id="172" w:author="rmlemmons" w:date="2010-03-04T14:47:00Z">
        <w:r w:rsidR="008A2B95">
          <w:t xml:space="preserve">natural law </w:t>
        </w:r>
      </w:ins>
      <w:del w:id="173" w:author="rmlemmons" w:date="2010-03-04T14:47:00Z">
        <w:r w:rsidDel="008A2B95">
          <w:delText xml:space="preserve">morality </w:delText>
        </w:r>
      </w:del>
      <w:r>
        <w:t>and renders the universality of indefeasibility inexplicable</w:t>
      </w:r>
      <w:ins w:id="174" w:author="rmlemmons" w:date="2010-03-04T14:45:00Z">
        <w:r w:rsidR="004D16D1">
          <w:t>,</w:t>
        </w:r>
      </w:ins>
      <w:r>
        <w:t xml:space="preserve"> or </w:t>
      </w:r>
      <w:ins w:id="175" w:author="rmlemmons" w:date="2010-03-04T14:45:00Z">
        <w:r w:rsidR="004D16D1">
          <w:t xml:space="preserve">unduly expands the scope of </w:t>
        </w:r>
      </w:ins>
      <w:ins w:id="176" w:author="rmlemmons" w:date="2010-03-08T14:19:00Z">
        <w:r w:rsidR="008D6C1E">
          <w:t xml:space="preserve">natural law </w:t>
        </w:r>
      </w:ins>
      <w:ins w:id="177" w:author="rmlemmons" w:date="2010-03-04T14:47:00Z">
        <w:r w:rsidR="008A2B95">
          <w:t xml:space="preserve">and </w:t>
        </w:r>
      </w:ins>
      <w:ins w:id="178" w:author="rmlemmons" w:date="2010-03-04T14:50:00Z">
        <w:r w:rsidR="008A2B95">
          <w:t xml:space="preserve">nullifies </w:t>
        </w:r>
      </w:ins>
      <w:del w:id="179" w:author="rmlemmons" w:date="2010-03-04T14:50:00Z">
        <w:r w:rsidDel="008A2B95">
          <w:delText>transgresses against</w:delText>
        </w:r>
      </w:del>
      <w:r>
        <w:t xml:space="preserve"> the right to religious freedom.</w:t>
      </w:r>
    </w:p>
    <w:p w:rsidR="008F1D22" w:rsidRDefault="008F1D22">
      <w:pPr>
        <w:widowControl w:val="0"/>
        <w:spacing w:line="480" w:lineRule="auto"/>
      </w:pPr>
      <w:r>
        <w:tab/>
        <w:t xml:space="preserve">Furthermore, </w:t>
      </w:r>
      <w:ins w:id="180" w:author="rmlemmons" w:date="2010-03-08T14:20:00Z">
        <w:r w:rsidR="008D6C1E">
          <w:t xml:space="preserve">equating </w:t>
        </w:r>
      </w:ins>
      <w:del w:id="181" w:author="rmlemmons" w:date="2010-03-08T14:20:00Z">
        <w:r w:rsidDel="008D6C1E">
          <w:delText>to reduce</w:delText>
        </w:r>
      </w:del>
      <w:r>
        <w:t xml:space="preserve"> natural law </w:t>
      </w:r>
      <w:ins w:id="182" w:author="rmlemmons" w:date="2010-03-08T14:20:00Z">
        <w:r w:rsidR="008D6C1E">
          <w:t>with</w:t>
        </w:r>
      </w:ins>
      <w:del w:id="183" w:author="rmlemmons" w:date="2010-03-08T14:20:00Z">
        <w:r w:rsidDel="008D6C1E">
          <w:delText>to</w:delText>
        </w:r>
      </w:del>
      <w:r>
        <w:t xml:space="preserve"> a religious morality based on </w:t>
      </w:r>
      <w:ins w:id="184" w:author="rmlemmons" w:date="2010-03-08T14:20:00Z">
        <w:r w:rsidR="008D6C1E">
          <w:t xml:space="preserve">knowing </w:t>
        </w:r>
      </w:ins>
      <w:r>
        <w:t xml:space="preserve">God’s will transforms all moral disputes into religious disputes that cannot be </w:t>
      </w:r>
      <w:ins w:id="185" w:author="rmlemmons" w:date="2010-03-08T14:20:00Z">
        <w:r w:rsidR="008D6C1E">
          <w:t xml:space="preserve">rationally </w:t>
        </w:r>
      </w:ins>
      <w:r>
        <w:t xml:space="preserve">adjudicated until all share the same faith. </w:t>
      </w:r>
      <w:del w:id="186" w:author="rmlemmons" w:date="2010-03-08T14:20:00Z">
        <w:r w:rsidDel="008D6C1E">
          <w:delText xml:space="preserve">But this would mean that the citizens of the world could appeal neither to nature nor to reason to help settle moral conflicts. </w:delText>
        </w:r>
      </w:del>
      <w:r>
        <w:t xml:space="preserve">I, for one, think that this cost is too high. </w:t>
      </w:r>
    </w:p>
    <w:p w:rsidR="008F1D22" w:rsidRDefault="008F1D22">
      <w:pPr>
        <w:spacing w:line="480" w:lineRule="auto"/>
      </w:pPr>
    </w:p>
    <w:p w:rsidR="008F1D22" w:rsidRDefault="008F1D22" w:rsidP="00705C6F">
      <w:pPr>
        <w:widowControl w:val="0"/>
        <w:spacing w:line="480" w:lineRule="auto"/>
        <w:jc w:val="center"/>
        <w:rPr>
          <w:ins w:id="187" w:author="houser" w:date="2010-02-17T14:58:00Z"/>
        </w:rPr>
      </w:pPr>
      <w:r>
        <w:t>Second Possible Rebuttal: Eudaimonia and Moral Necessity is Unaffected by Suffering</w:t>
      </w:r>
    </w:p>
    <w:p w:rsidR="00705C6F" w:rsidRDefault="00705C6F" w:rsidP="00705C6F">
      <w:pPr>
        <w:widowControl w:val="0"/>
        <w:spacing w:line="480" w:lineRule="auto"/>
        <w:jc w:val="center"/>
      </w:pPr>
    </w:p>
    <w:p w:rsidR="008F1D22" w:rsidRDefault="008F1D22">
      <w:pPr>
        <w:widowControl w:val="0"/>
        <w:spacing w:line="480" w:lineRule="auto"/>
      </w:pPr>
      <w:r>
        <w:tab/>
      </w:r>
      <w:r w:rsidR="00705C6F">
        <w:t xml:space="preserve">If one </w:t>
      </w:r>
      <w:r>
        <w:t>assum</w:t>
      </w:r>
      <w:r w:rsidR="00705C6F">
        <w:t xml:space="preserve">es </w:t>
      </w:r>
      <w:r>
        <w:t xml:space="preserve">that </w:t>
      </w:r>
      <w:proofErr w:type="spellStart"/>
      <w:r>
        <w:t>eudaimonia</w:t>
      </w:r>
      <w:proofErr w:type="spellEnd"/>
      <w:r>
        <w:t xml:space="preserve"> requires activities that can be precluded by intense suffering, it may seem that the argument from suffering suffices to prove that those </w:t>
      </w:r>
      <w:r w:rsidR="00705C6F">
        <w:t xml:space="preserve">people who </w:t>
      </w:r>
      <w:r>
        <w:t>intensely suffer not only enter a “morally free zone” where they are not culpable for any wrong-doing, but also where they have no moral obligations.  From this it would follow not only that they would incur no culpability for committing suicide but also that they—and their agents</w:t>
      </w:r>
      <w:r w:rsidR="00705C6F">
        <w:t xml:space="preserve">—would </w:t>
      </w:r>
      <w:r>
        <w:t xml:space="preserve">violate no moral </w:t>
      </w:r>
      <w:proofErr w:type="spellStart"/>
      <w:r>
        <w:t>norm</w:t>
      </w:r>
      <w:proofErr w:type="spellEnd"/>
      <w:r>
        <w:t xml:space="preserve"> were they to do so. This argument, however, works only on the mistaken supposition that it is not human nature but individual psychological conditions that set the requirements for </w:t>
      </w:r>
      <w:proofErr w:type="spellStart"/>
      <w:r>
        <w:t>eudaimonia</w:t>
      </w:r>
      <w:proofErr w:type="spellEnd"/>
      <w:r>
        <w:t xml:space="preserve"> and moral obligations. </w:t>
      </w:r>
      <w:ins w:id="188" w:author="rmlemmons" w:date="2010-03-08T14:21:00Z">
        <w:r w:rsidR="008D6C1E">
          <w:t xml:space="preserve">However, </w:t>
        </w:r>
      </w:ins>
      <w:del w:id="189" w:author="rmlemmons" w:date="2010-03-08T14:21:00Z">
        <w:r w:rsidDel="008D6C1E">
          <w:delText>For</w:delText>
        </w:r>
      </w:del>
      <w:r>
        <w:t xml:space="preserve"> if this supposition were </w:t>
      </w:r>
      <w:r w:rsidR="00705C6F">
        <w:t xml:space="preserve">true, </w:t>
      </w:r>
      <w:r>
        <w:t xml:space="preserve">then the absence of culpability would also </w:t>
      </w:r>
      <w:r w:rsidR="00705C6F">
        <w:t>mean</w:t>
      </w:r>
      <w:r>
        <w:t xml:space="preserve"> the absence of obligation. And if such were the case, it would make no sense to excuse an individual for failing in a moral duty under psychological duress</w:t>
      </w:r>
      <w:r w:rsidR="00705C6F">
        <w:t>,</w:t>
      </w:r>
      <w:r>
        <w:t xml:space="preserve"> because he never would have had that obligation to be excused from</w:t>
      </w:r>
      <w:r w:rsidR="00705C6F">
        <w:t xml:space="preserve"> in the first place</w:t>
      </w:r>
      <w:r>
        <w:t xml:space="preserve">. </w:t>
      </w:r>
    </w:p>
    <w:p w:rsidR="008F1D22" w:rsidRDefault="008F1D22">
      <w:pPr>
        <w:widowControl w:val="0"/>
        <w:spacing w:line="480" w:lineRule="auto"/>
      </w:pPr>
      <w:r>
        <w:tab/>
        <w:t>Let me illustrate this point with a true story. A friend of a colleague moved to California and intended to will the good of others during earthquakes. He wanted to be the person who made sure that all got out safely. But</w:t>
      </w:r>
      <w:del w:id="190" w:author="houser" w:date="2010-02-17T15:00:00Z">
        <w:r w:rsidDel="00705C6F">
          <w:delText>,</w:delText>
        </w:r>
      </w:del>
      <w:r>
        <w:t xml:space="preserve"> as it happened, during his first earthquake he was talking to his boss who was standing between him and the door. The floor shook, the walls swayed, and the next thing that he knew he was outside</w:t>
      </w:r>
      <w:r w:rsidR="00310A6F">
        <w:t>; a</w:t>
      </w:r>
      <w:r>
        <w:t xml:space="preserve">nd his boss was not. He had no memory of how he got outside and </w:t>
      </w:r>
      <w:del w:id="191" w:author="rmlemmons" w:date="2010-03-14T10:00:00Z">
        <w:r w:rsidDel="00B1744D">
          <w:delText xml:space="preserve">was </w:delText>
        </w:r>
      </w:del>
      <w:r>
        <w:t>worried that he had flung his boss aside in his panic to get out</w:t>
      </w:r>
      <w:ins w:id="192" w:author="rmlemmons" w:date="2010-03-08T14:21:00Z">
        <w:r w:rsidR="008D6C1E">
          <w:t>.</w:t>
        </w:r>
      </w:ins>
      <w:del w:id="193" w:author="rmlemmons" w:date="2010-03-08T14:21:00Z">
        <w:r w:rsidDel="008D6C1E">
          <w:delText>side.</w:delText>
        </w:r>
      </w:del>
      <w:r>
        <w:t xml:space="preserve"> Did he have an obligation not to harm his boss? Yes. Was he culpable for harming her—if he did indeed push her aside? No</w:t>
      </w:r>
      <w:ins w:id="194" w:author="rmlemmons" w:date="2010-03-04T15:04:00Z">
        <w:r w:rsidR="00331491">
          <w:t>.</w:t>
        </w:r>
      </w:ins>
      <w:del w:id="195" w:author="rmlemmons" w:date="2010-03-04T14:57:00Z">
        <w:r w:rsidDel="00331491">
          <w:delText>;</w:delText>
        </w:r>
      </w:del>
      <w:r>
        <w:t xml:space="preserve"> </w:t>
      </w:r>
      <w:del w:id="196" w:author="rmlemmons" w:date="2010-03-04T14:57:00Z">
        <w:r w:rsidDel="00331491">
          <w:delText xml:space="preserve">since </w:delText>
        </w:r>
      </w:del>
      <w:del w:id="197" w:author="rmlemmons" w:date="2010-03-04T15:04:00Z">
        <w:r w:rsidDel="00331491">
          <w:delText>i</w:delText>
        </w:r>
      </w:del>
      <w:ins w:id="198" w:author="rmlemmons" w:date="2010-03-04T15:04:00Z">
        <w:r w:rsidR="00331491">
          <w:t>I</w:t>
        </w:r>
      </w:ins>
      <w:r>
        <w:t>t was his first earthquake</w:t>
      </w:r>
      <w:ins w:id="199" w:author="rmlemmons" w:date="2010-03-04T14:58:00Z">
        <w:r w:rsidR="00331491">
          <w:t>; hence</w:t>
        </w:r>
      </w:ins>
      <w:r>
        <w:t xml:space="preserve">, his </w:t>
      </w:r>
      <w:ins w:id="200" w:author="rmlemmons" w:date="2010-03-04T14:58:00Z">
        <w:r w:rsidR="00331491">
          <w:t xml:space="preserve">unanticipated </w:t>
        </w:r>
      </w:ins>
      <w:r>
        <w:t>panic excused any culpability for any untoward behavior</w:t>
      </w:r>
      <w:r w:rsidR="00310A6F">
        <w:t>—</w:t>
      </w:r>
      <w:del w:id="201" w:author="rmlemmons" w:date="2010-03-04T15:04:00Z">
        <w:r w:rsidR="00310A6F" w:rsidDel="00331491">
          <w:delText xml:space="preserve">without </w:delText>
        </w:r>
        <w:r w:rsidDel="00331491">
          <w:delText xml:space="preserve">, </w:delText>
        </w:r>
      </w:del>
      <w:del w:id="202" w:author="rmlemmons" w:date="2010-03-08T14:22:00Z">
        <w:r w:rsidDel="008D6C1E">
          <w:delText xml:space="preserve">however, </w:delText>
        </w:r>
      </w:del>
      <w:ins w:id="203" w:author="rmlemmons" w:date="2010-03-04T15:04:00Z">
        <w:r w:rsidR="00331491">
          <w:t>without</w:t>
        </w:r>
      </w:ins>
      <w:ins w:id="204" w:author="rmlemmons" w:date="2010-03-08T14:22:00Z">
        <w:r w:rsidR="008D6C1E">
          <w:t>, however,</w:t>
        </w:r>
      </w:ins>
      <w:ins w:id="205" w:author="rmlemmons" w:date="2010-03-04T15:04:00Z">
        <w:r w:rsidR="00331491">
          <w:t xml:space="preserve"> </w:t>
        </w:r>
      </w:ins>
      <w:r>
        <w:t>also eliminating his obligation to avoid harming</w:t>
      </w:r>
      <w:ins w:id="206" w:author="rmlemmons" w:date="2010-03-04T15:00:00Z">
        <w:r w:rsidR="00331491">
          <w:t xml:space="preserve"> the boss</w:t>
        </w:r>
      </w:ins>
      <w:r>
        <w:t xml:space="preserve">. Indeed, it is because he had this obligation and could not fulfill it that he incurred the additional obligation to learn how to alleviate </w:t>
      </w:r>
      <w:del w:id="207" w:author="rmlemmons" w:date="2010-03-08T14:22:00Z">
        <w:r w:rsidDel="008D6C1E">
          <w:delText xml:space="preserve">any </w:delText>
        </w:r>
      </w:del>
      <w:r>
        <w:t>future panic, so that he can fulfill his obligation not to harm others</w:t>
      </w:r>
      <w:ins w:id="208" w:author="rmlemmons" w:date="2010-03-04T15:01:00Z">
        <w:r w:rsidR="00331491">
          <w:t xml:space="preserve"> during earthquakes</w:t>
        </w:r>
      </w:ins>
      <w:r>
        <w:t xml:space="preserve">. His panic did not dispense with his </w:t>
      </w:r>
      <w:r w:rsidR="002C615B" w:rsidRPr="002C615B">
        <w:rPr>
          <w:rPrChange w:id="209" w:author="rmlemmons" w:date="2010-03-09T13:41:00Z">
            <w:rPr>
              <w:u w:val="single"/>
            </w:rPr>
          </w:rPrChange>
        </w:rPr>
        <w:t>obligation</w:t>
      </w:r>
      <w:r>
        <w:t xml:space="preserve"> not to harm</w:t>
      </w:r>
      <w:r w:rsidR="00310A6F">
        <w:t>,</w:t>
      </w:r>
      <w:r>
        <w:t xml:space="preserve"> but only excused his unanticipated behavior. </w:t>
      </w:r>
    </w:p>
    <w:p w:rsidR="008F1D22" w:rsidRDefault="008F1D22">
      <w:pPr>
        <w:widowControl w:val="0"/>
        <w:spacing w:line="480" w:lineRule="auto"/>
      </w:pPr>
      <w:r>
        <w:tab/>
        <w:t xml:space="preserve">Obligations based on </w:t>
      </w:r>
      <w:proofErr w:type="spellStart"/>
      <w:r>
        <w:t>eudaimonic</w:t>
      </w:r>
      <w:proofErr w:type="spellEnd"/>
      <w:r>
        <w:t xml:space="preserve"> necessity must be set by </w:t>
      </w:r>
      <w:r w:rsidR="002C615B" w:rsidRPr="002C615B">
        <w:rPr>
          <w:rPrChange w:id="210" w:author="rmlemmons" w:date="2010-03-09T13:42:00Z">
            <w:rPr>
              <w:u w:val="single"/>
            </w:rPr>
          </w:rPrChange>
        </w:rPr>
        <w:t>human nature</w:t>
      </w:r>
      <w:r>
        <w:t xml:space="preserve"> and not by the uniqueness of one’s psychological state. For if the identity of </w:t>
      </w:r>
      <w:proofErr w:type="spellStart"/>
      <w:r>
        <w:t>eudaimonia</w:t>
      </w:r>
      <w:proofErr w:type="spellEnd"/>
      <w:r>
        <w:t xml:space="preserve"> would vary according to the individual’s psychological state, then </w:t>
      </w:r>
      <w:proofErr w:type="spellStart"/>
      <w:r>
        <w:t>eudaimonia</w:t>
      </w:r>
      <w:proofErr w:type="spellEnd"/>
      <w:r>
        <w:t xml:space="preserve"> would not only cease to be that which all must seek in order to achieve fulfillment, but would also lack the absolute necessity required for explaining the indefeasibility that characterizes moral experiences. The identity of </w:t>
      </w:r>
      <w:proofErr w:type="spellStart"/>
      <w:r>
        <w:t>eudaimonia</w:t>
      </w:r>
      <w:proofErr w:type="spellEnd"/>
      <w:r>
        <w:t xml:space="preserve"> can</w:t>
      </w:r>
      <w:del w:id="211" w:author="houser" w:date="2010-02-17T15:02:00Z">
        <w:r w:rsidDel="00310A6F">
          <w:delText xml:space="preserve"> </w:delText>
        </w:r>
      </w:del>
      <w:r>
        <w:t>not thus be set by individual psychological states</w:t>
      </w:r>
      <w:ins w:id="212" w:author="houser" w:date="2010-02-17T15:02:00Z">
        <w:r w:rsidR="00310A6F">
          <w:t>,</w:t>
        </w:r>
      </w:ins>
      <w:r>
        <w:t xml:space="preserve"> but must be set by human nature. Accordingly, the inability to perform an activity does not mean that nature has ceased to be ordered towards that activity. For instance, blindness does not eliminate a person’s orientation to sight.  Consequently, since suffering does not change one’s nature, it neither removes </w:t>
      </w:r>
      <w:proofErr w:type="spellStart"/>
      <w:r>
        <w:t>eudaimonia</w:t>
      </w:r>
      <w:proofErr w:type="spellEnd"/>
      <w:r>
        <w:t xml:space="preserve"> as the end of practical reason nor nullifies indefeasible </w:t>
      </w:r>
      <w:proofErr w:type="spellStart"/>
      <w:r>
        <w:t>eudaimonic</w:t>
      </w:r>
      <w:proofErr w:type="spellEnd"/>
      <w:r>
        <w:t xml:space="preserve"> obligations. Accordingly, anyone incapable of attaining </w:t>
      </w:r>
      <w:proofErr w:type="spellStart"/>
      <w:r>
        <w:t>eudaimonia</w:t>
      </w:r>
      <w:proofErr w:type="spellEnd"/>
      <w:r>
        <w:t xml:space="preserve"> would still </w:t>
      </w:r>
      <w:r w:rsidR="00310A6F">
        <w:t xml:space="preserve">be </w:t>
      </w:r>
      <w:r>
        <w:t xml:space="preserve">bound by </w:t>
      </w:r>
      <w:proofErr w:type="spellStart"/>
      <w:r>
        <w:t>eudaimonic</w:t>
      </w:r>
      <w:proofErr w:type="spellEnd"/>
      <w:r>
        <w:t xml:space="preserve"> necessity and the resulting moral obligations. Indeed, if there be any such persons, the frustration of their nature </w:t>
      </w:r>
      <w:del w:id="213" w:author="rmlemmons" w:date="2010-03-04T15:05:00Z">
        <w:r w:rsidDel="00331491">
          <w:delText xml:space="preserve">could not but </w:delText>
        </w:r>
      </w:del>
      <w:ins w:id="214" w:author="rmlemmons" w:date="2010-03-04T15:05:00Z">
        <w:r w:rsidR="00331491">
          <w:t xml:space="preserve"> would </w:t>
        </w:r>
      </w:ins>
      <w:r>
        <w:t xml:space="preserve">add to their sufferings. </w:t>
      </w:r>
    </w:p>
    <w:p w:rsidR="008F1D22" w:rsidRDefault="008F1D22">
      <w:pPr>
        <w:spacing w:line="480" w:lineRule="auto"/>
      </w:pPr>
      <w:r>
        <w:tab/>
        <w:t>Therefore, any individual psychological state</w:t>
      </w:r>
      <w:r w:rsidR="00310A6F">
        <w:t xml:space="preserve">—such </w:t>
      </w:r>
      <w:r>
        <w:t xml:space="preserve">as intense suffering—that </w:t>
      </w:r>
      <w:proofErr w:type="gramStart"/>
      <w:r>
        <w:t>excuses  one’s</w:t>
      </w:r>
      <w:proofErr w:type="gramEnd"/>
      <w:r>
        <w:t xml:space="preserve"> actions or omissions, excuses without also eliminating moral duties. So while it is possible that suffering can be so intense that one “loses one’s mind”—and the possibility of culpability; it is not the case that </w:t>
      </w:r>
      <w:del w:id="215" w:author="rmlemmons" w:date="2010-03-14T10:00:00Z">
        <w:r w:rsidDel="00B1744D">
          <w:delText xml:space="preserve">the </w:delText>
        </w:r>
      </w:del>
      <w:r>
        <w:t xml:space="preserve">suffering places the sufferer in a morally free zone without obligations. This means that while suffering may excuse a suicide from culpability, it does not make suicide morally permissible. For suffering does not alter human nature and the conditions for </w:t>
      </w:r>
      <w:proofErr w:type="spellStart"/>
      <w:r>
        <w:t>eudaimonia</w:t>
      </w:r>
      <w:proofErr w:type="spellEnd"/>
      <w:r>
        <w:t>. Consequently, those who suffer remain the neighbor in need to whom one owes the care that benevolence demands. Euthanasia is thus never morally permissible—not even if one has been “authorized” by contract or civil law to do so (as is possible, for instance, in the state of Oregon</w:t>
      </w:r>
      <w:ins w:id="216" w:author="rmlemmons" w:date="2010-03-15T13:30:00Z">
        <w:r w:rsidR="00A268E4">
          <w:rPr>
            <w:rStyle w:val="EndnoteReference"/>
          </w:rPr>
          <w:endnoteReference w:id="11"/>
        </w:r>
      </w:ins>
      <w:r>
        <w:t xml:space="preserve">). For office cannot dispense the obligations based on human nature’s </w:t>
      </w:r>
      <w:proofErr w:type="spellStart"/>
      <w:r>
        <w:t>eudaimonic</w:t>
      </w:r>
      <w:proofErr w:type="spellEnd"/>
      <w:r>
        <w:t xml:space="preserve"> requirements.</w:t>
      </w:r>
      <w:r>
        <w:tab/>
      </w:r>
      <w:proofErr w:type="gramStart"/>
      <w:r>
        <w:t>If, then, those who are intensely suffering</w:t>
      </w:r>
      <w:ins w:id="233" w:author="rmlemmons" w:date="2010-03-04T15:06:00Z">
        <w:r w:rsidR="00B84C3D">
          <w:t>---and their agents---</w:t>
        </w:r>
      </w:ins>
      <w:del w:id="234" w:author="rmlemmons" w:date="2010-03-04T15:06:00Z">
        <w:r w:rsidDel="00B84C3D">
          <w:delText xml:space="preserve"> </w:delText>
        </w:r>
      </w:del>
      <w:r>
        <w:t>are still bound</w:t>
      </w:r>
      <w:ins w:id="235" w:author="rmlemmons" w:date="2010-03-08T14:23:00Z">
        <w:r w:rsidR="00817512">
          <w:t xml:space="preserve"> </w:t>
        </w:r>
      </w:ins>
      <w:del w:id="236" w:author="rmlemmons" w:date="2010-03-04T15:07:00Z">
        <w:r w:rsidDel="00B84C3D">
          <w:delText>—without culpability</w:delText>
        </w:r>
        <w:r w:rsidR="00310A6F" w:rsidDel="00B84C3D">
          <w:delText>—</w:delText>
        </w:r>
      </w:del>
      <w:r w:rsidR="00310A6F">
        <w:t xml:space="preserve">by </w:t>
      </w:r>
      <w:r>
        <w:t>moral obligations</w:t>
      </w:r>
      <w:del w:id="237" w:author="rmlemmons" w:date="2010-03-04T15:07:00Z">
        <w:r w:rsidDel="00B84C3D">
          <w:delText xml:space="preserve"> that they cannot fulfill</w:delText>
        </w:r>
      </w:del>
      <w:r>
        <w:t>, the argument from suffering fails.</w:t>
      </w:r>
      <w:proofErr w:type="gramEnd"/>
      <w:r>
        <w:t xml:space="preserve"> It is not then the case that suffering suffices to preclude moral obligations from being based on </w:t>
      </w:r>
      <w:proofErr w:type="spellStart"/>
      <w:r>
        <w:t>eudaimonic</w:t>
      </w:r>
      <w:proofErr w:type="spellEnd"/>
      <w:r>
        <w:t xml:space="preserve"> necessity.</w:t>
      </w:r>
    </w:p>
    <w:p w:rsidR="008F1D22" w:rsidRDefault="008F1D22">
      <w:pPr>
        <w:spacing w:line="480" w:lineRule="auto"/>
      </w:pPr>
      <w:r>
        <w:tab/>
        <w:t xml:space="preserve">This argument from human nature has assumed (not necessarily, but for the sake of argument) that it is possible for suffering to preclude </w:t>
      </w:r>
      <w:proofErr w:type="spellStart"/>
      <w:r>
        <w:t>eudaimonia</w:t>
      </w:r>
      <w:proofErr w:type="spellEnd"/>
      <w:r>
        <w:t>, either now or in the future; the next two arguments challenge this assumption.</w:t>
      </w:r>
    </w:p>
    <w:p w:rsidR="008F1D22" w:rsidRDefault="008F1D22">
      <w:pPr>
        <w:spacing w:line="480" w:lineRule="auto"/>
      </w:pPr>
    </w:p>
    <w:p w:rsidR="008F1D22" w:rsidRDefault="008F1D22" w:rsidP="00310A6F">
      <w:pPr>
        <w:widowControl w:val="0"/>
        <w:spacing w:line="480" w:lineRule="auto"/>
        <w:jc w:val="center"/>
        <w:rPr>
          <w:ins w:id="238" w:author="houser" w:date="2010-02-17T15:03:00Z"/>
        </w:rPr>
      </w:pPr>
      <w:r>
        <w:t>Third Possible Rebuttal: Hope and the Possibility of Future Eudaimonia</w:t>
      </w:r>
    </w:p>
    <w:p w:rsidR="00310A6F" w:rsidRDefault="00310A6F" w:rsidP="00310A6F">
      <w:pPr>
        <w:widowControl w:val="0"/>
        <w:spacing w:line="480" w:lineRule="auto"/>
        <w:jc w:val="center"/>
      </w:pPr>
    </w:p>
    <w:p w:rsidR="008F1D22" w:rsidRDefault="008F1D22">
      <w:pPr>
        <w:widowControl w:val="0"/>
        <w:spacing w:line="480" w:lineRule="auto"/>
      </w:pPr>
      <w:r>
        <w:tab/>
        <w:t xml:space="preserve">The argument from suffering presupposes that suffering dispenses with </w:t>
      </w:r>
      <w:proofErr w:type="spellStart"/>
      <w:r>
        <w:t>eudaimonic</w:t>
      </w:r>
      <w:proofErr w:type="spellEnd"/>
      <w:r>
        <w:t xml:space="preserve"> norms because </w:t>
      </w:r>
      <w:proofErr w:type="spellStart"/>
      <w:r>
        <w:t>eudaimonia</w:t>
      </w:r>
      <w:proofErr w:type="spellEnd"/>
      <w:r>
        <w:t xml:space="preserve"> is no longer possible—either now or in the future. And this is to suppose that suffering can make it irrational to hope for </w:t>
      </w:r>
      <w:proofErr w:type="spellStart"/>
      <w:r>
        <w:t>eudaimonic</w:t>
      </w:r>
      <w:proofErr w:type="spellEnd"/>
      <w:r>
        <w:t xml:space="preserve"> compensation. For instance, a mother of young children may well choose to suffer from ever more painful chemotherapy treatments in the hope of surviving her cancer or in the hope of buying some extra time. When these hopes die, so does the rationality of pursuing what has become futile chemotherap</w:t>
      </w:r>
      <w:r w:rsidR="00310A6F">
        <w:t>y</w:t>
      </w:r>
      <w:r>
        <w:t>. But in such cases</w:t>
      </w:r>
      <w:del w:id="239" w:author="John" w:date="2010-02-17T17:53:00Z">
        <w:r w:rsidDel="00B91EA4">
          <w:delText xml:space="preserve"> </w:delText>
        </w:r>
      </w:del>
      <w:r>
        <w:t xml:space="preserve"> does it also become rational to commit suicide or to recruit an agent to assist in one’s future suicide? Suicide or assisted suicide seems to be rational only if there is nothing left to hope. But does suffering make it rational to surrender the hope of attaining </w:t>
      </w:r>
      <w:proofErr w:type="spellStart"/>
      <w:r>
        <w:t>eudaimonia</w:t>
      </w:r>
      <w:proofErr w:type="spellEnd"/>
      <w:r>
        <w:t>?</w:t>
      </w:r>
    </w:p>
    <w:p w:rsidR="008F1D22" w:rsidRDefault="008F1D22">
      <w:pPr>
        <w:widowControl w:val="0"/>
        <w:spacing w:line="480" w:lineRule="auto"/>
      </w:pPr>
      <w:r>
        <w:tab/>
        <w:t xml:space="preserve">On this question hangs the balance of good and evil. For given the ubiquity of suffering, if it were the case that suffering suffices to eliminate the possibility of </w:t>
      </w:r>
      <w:proofErr w:type="spellStart"/>
      <w:r>
        <w:t>eudaimonia</w:t>
      </w:r>
      <w:proofErr w:type="spellEnd"/>
      <w:r>
        <w:t>, evil would triumph over good. Yet, if evil were to triumph over good, then the world would lack the intelligibility that comes from the good and that makes science and metaphysics possible—even for atheists. Ayn Rand, for instance, pointed out that if it were not the case that good usually triumphs over evil, insurance companies could not make fortunes.</w:t>
      </w:r>
      <w:r>
        <w:rPr>
          <w:rStyle w:val="EndnoteReference"/>
        </w:rPr>
        <w:endnoteReference w:id="12"/>
      </w:r>
      <w:r w:rsidR="00017ABF">
        <w:t xml:space="preserve"> </w:t>
      </w:r>
      <w:r>
        <w:t xml:space="preserve">Neither would it be the case that the body </w:t>
      </w:r>
      <w:proofErr w:type="gramStart"/>
      <w:ins w:id="242" w:author="rmlemmons" w:date="2010-03-08T14:23:00Z">
        <w:r w:rsidR="00817512">
          <w:t xml:space="preserve">has </w:t>
        </w:r>
      </w:ins>
      <w:del w:id="243" w:author="rmlemmons" w:date="2010-03-08T14:23:00Z">
        <w:r w:rsidDel="00817512">
          <w:delText>would have</w:delText>
        </w:r>
      </w:del>
      <w:r>
        <w:t xml:space="preserve"> restorative powers </w:t>
      </w:r>
      <w:del w:id="244" w:author="rmlemmons" w:date="2010-03-08T14:23:00Z">
        <w:r w:rsidDel="00817512">
          <w:delText>and b</w:delText>
        </w:r>
      </w:del>
      <w:del w:id="245" w:author="rmlemmons" w:date="2010-03-08T14:24:00Z">
        <w:r w:rsidDel="00817512">
          <w:delText xml:space="preserve">e </w:delText>
        </w:r>
      </w:del>
      <w:r>
        <w:t>able</w:t>
      </w:r>
      <w:proofErr w:type="gramEnd"/>
      <w:r>
        <w:t xml:space="preserve"> to heal cuts and scrapes, nor the case that ecosystems devastated by fires are not forever left bereft of vegetation and wildlife. The metaphysics of good entailed by the intelligibility of being and the ability for good to triumph over evil thus makes it reasonable to hope that suffering </w:t>
      </w:r>
      <w:ins w:id="246" w:author="rmlemmons" w:date="2010-03-08T14:24:00Z">
        <w:r w:rsidR="00817512">
          <w:t xml:space="preserve">need not </w:t>
        </w:r>
      </w:ins>
      <w:del w:id="247" w:author="rmlemmons" w:date="2010-03-08T14:24:00Z">
        <w:r w:rsidDel="00817512">
          <w:delText>cannot</w:delText>
        </w:r>
      </w:del>
      <w:r>
        <w:t xml:space="preserve"> eliminate the possibility of attaining </w:t>
      </w:r>
      <w:proofErr w:type="spellStart"/>
      <w:r>
        <w:t>eudaimonia</w:t>
      </w:r>
      <w:proofErr w:type="spellEnd"/>
      <w:r>
        <w:t xml:space="preserve">. </w:t>
      </w:r>
    </w:p>
    <w:p w:rsidR="00FC13FE" w:rsidRDefault="008F1D22">
      <w:pPr>
        <w:widowControl w:val="0"/>
        <w:spacing w:line="480" w:lineRule="auto"/>
        <w:rPr>
          <w:ins w:id="248" w:author="houser" w:date="2010-02-17T15:21:00Z"/>
          <w:color w:val="000000"/>
        </w:rPr>
      </w:pPr>
      <w:r>
        <w:tab/>
        <w:t xml:space="preserve">The rationality of such hope increases when one considers that the metaphysics of </w:t>
      </w:r>
      <w:ins w:id="249" w:author="rmlemmons" w:date="2010-03-08T14:24:00Z">
        <w:r w:rsidR="00817512">
          <w:t xml:space="preserve">good and </w:t>
        </w:r>
      </w:ins>
      <w:r>
        <w:t>being shows the rational necessity of an omnipotent and beneficent first cause</w:t>
      </w:r>
      <w:ins w:id="250" w:author="rmlemmons" w:date="2010-03-08T14:25:00Z">
        <w:r w:rsidR="00817512">
          <w:t>.</w:t>
        </w:r>
      </w:ins>
      <w:del w:id="251" w:author="rmlemmons" w:date="2010-03-08T14:25:00Z">
        <w:r w:rsidDel="00817512">
          <w:delText xml:space="preserve"> of goodness and being.</w:delText>
        </w:r>
      </w:del>
      <w:r>
        <w:rPr>
          <w:rStyle w:val="EndnoteReference"/>
        </w:rPr>
        <w:endnoteReference w:id="13"/>
      </w:r>
      <w:r>
        <w:t xml:space="preserve"> The God thus required by the metaphysics of </w:t>
      </w:r>
      <w:ins w:id="252" w:author="rmlemmons" w:date="2010-03-08T14:25:00Z">
        <w:r w:rsidR="00817512">
          <w:t xml:space="preserve">good and </w:t>
        </w:r>
      </w:ins>
      <w:r>
        <w:t xml:space="preserve">being </w:t>
      </w:r>
      <w:del w:id="253" w:author="rmlemmons" w:date="2010-03-08T14:25:00Z">
        <w:r w:rsidDel="00817512">
          <w:delText xml:space="preserve">and good </w:delText>
        </w:r>
      </w:del>
      <w:r>
        <w:t xml:space="preserve">can permit evil only as long as evil does not triumph. But evil would triumph, if undeserved suffering would </w:t>
      </w:r>
      <w:ins w:id="254" w:author="rmlemmons" w:date="2010-03-08T14:26:00Z">
        <w:r w:rsidR="00817512">
          <w:t xml:space="preserve">necessarily </w:t>
        </w:r>
      </w:ins>
      <w:r>
        <w:t xml:space="preserve">preclude </w:t>
      </w:r>
      <w:proofErr w:type="spellStart"/>
      <w:r>
        <w:t>eudaimonia</w:t>
      </w:r>
      <w:proofErr w:type="spellEnd"/>
      <w:r>
        <w:t>.</w:t>
      </w:r>
      <w:r>
        <w:rPr>
          <w:rStyle w:val="EndnoteReference"/>
        </w:rPr>
        <w:endnoteReference w:id="14"/>
      </w:r>
      <w:r>
        <w:t xml:space="preserve"> The metaphysics of </w:t>
      </w:r>
      <w:ins w:id="255" w:author="rmlemmons" w:date="2010-03-08T14:26:00Z">
        <w:r w:rsidR="00817512">
          <w:t xml:space="preserve">good and </w:t>
        </w:r>
      </w:ins>
      <w:r>
        <w:t>being</w:t>
      </w:r>
      <w:ins w:id="256" w:author="rmlemmons" w:date="2010-03-08T14:26:00Z">
        <w:r w:rsidR="00817512">
          <w:t>,</w:t>
        </w:r>
      </w:ins>
      <w:del w:id="257" w:author="rmlemmons" w:date="2010-03-08T14:26:00Z">
        <w:r w:rsidDel="00817512">
          <w:delText xml:space="preserve"> and good</w:delText>
        </w:r>
      </w:del>
      <w:del w:id="258" w:author="rmlemmons" w:date="2010-03-09T13:42:00Z">
        <w:r w:rsidDel="006F012C">
          <w:delText>,</w:delText>
        </w:r>
      </w:del>
      <w:r>
        <w:t xml:space="preserve"> thus, make it </w:t>
      </w:r>
      <w:ins w:id="259" w:author="rmlemmons" w:date="2010-03-09T13:42:00Z">
        <w:r w:rsidR="006F012C">
          <w:t xml:space="preserve">also </w:t>
        </w:r>
      </w:ins>
      <w:r>
        <w:t>rational to believe in God</w:t>
      </w:r>
      <w:ins w:id="260" w:author="rmlemmons" w:date="2010-03-09T13:42:00Z">
        <w:r w:rsidR="006F012C">
          <w:t>,</w:t>
        </w:r>
      </w:ins>
      <w:r>
        <w:t xml:space="preserve"> and </w:t>
      </w:r>
      <w:ins w:id="261" w:author="rmlemmons" w:date="2010-03-09T13:42:00Z">
        <w:r w:rsidR="006F012C">
          <w:t xml:space="preserve">to </w:t>
        </w:r>
      </w:ins>
      <w:r>
        <w:t>entrust oneself and one’s suffering to His generosity and goodness. For, since suffering does not erase the objective truths about goodness, metaphysics</w:t>
      </w:r>
      <w:r w:rsidR="00310A6F">
        <w:t>,</w:t>
      </w:r>
      <w:r>
        <w:t xml:space="preserve"> and God, it is rational to hope that suffering—even when fatal</w:t>
      </w:r>
      <w:r w:rsidR="00310A6F">
        <w:t>—</w:t>
      </w:r>
      <w:ins w:id="262" w:author="rmlemmons" w:date="2010-03-04T15:11:00Z">
        <w:r w:rsidR="00B84C3D">
          <w:t xml:space="preserve">does not make </w:t>
        </w:r>
        <w:proofErr w:type="spellStart"/>
        <w:r w:rsidR="00B84C3D">
          <w:t>eudaimonia</w:t>
        </w:r>
        <w:proofErr w:type="spellEnd"/>
        <w:r w:rsidR="00B84C3D">
          <w:t xml:space="preserve"> impossible.</w:t>
        </w:r>
      </w:ins>
      <w:del w:id="263" w:author="rmlemmons" w:date="2010-03-04T15:11:00Z">
        <w:r w:rsidR="00310A6F" w:rsidDel="00B84C3D">
          <w:delText xml:space="preserve">cannot </w:delText>
        </w:r>
        <w:r w:rsidDel="00B84C3D">
          <w:delText>preclude eudaimonia.</w:delText>
        </w:r>
      </w:del>
      <w:r>
        <w:t xml:space="preserve">  Socrates, the paradigmatic philosopher, </w:t>
      </w:r>
      <w:r w:rsidR="00310A6F">
        <w:t xml:space="preserve">said </w:t>
      </w:r>
      <w:r>
        <w:t xml:space="preserve">we are to “look forward to death with confidence and fix [our] minds on this one belief, which is certain, [namely], that nothing can harm a good man either in life or after death, and his fortunes are not a matter of indifference to the </w:t>
      </w:r>
      <w:r w:rsidR="00FC13FE">
        <w:t>gods.”</w:t>
      </w:r>
      <w:r w:rsidR="00FC13FE">
        <w:rPr>
          <w:rStyle w:val="EndnoteReference"/>
        </w:rPr>
        <w:endnoteReference w:id="15"/>
      </w:r>
    </w:p>
    <w:p w:rsidR="008F1D22" w:rsidRDefault="008F1D22">
      <w:pPr>
        <w:widowControl w:val="0"/>
        <w:spacing w:line="480" w:lineRule="auto"/>
        <w:rPr>
          <w:color w:val="000000"/>
        </w:rPr>
      </w:pPr>
      <w:r>
        <w:rPr>
          <w:color w:val="000000"/>
        </w:rPr>
        <w:tab/>
        <w:t xml:space="preserve">It is the failure to hope for </w:t>
      </w:r>
      <w:proofErr w:type="spellStart"/>
      <w:r>
        <w:rPr>
          <w:color w:val="000000"/>
        </w:rPr>
        <w:t>eudaimonic</w:t>
      </w:r>
      <w:proofErr w:type="spellEnd"/>
      <w:r>
        <w:rPr>
          <w:color w:val="000000"/>
        </w:rPr>
        <w:t xml:space="preserve"> compensation that enables suffering to derail practical reason and make one not care about adhering to the moral truths that one knows. This means that suffering challenges us to remain morally motivated. And since ultimately only goodness motivates, suffering challenges one to find a good able to overcome the evil of suffering.</w:t>
      </w:r>
      <w:ins w:id="272" w:author="rmlemmons" w:date="2010-03-15T13:37:00Z">
        <w:r w:rsidR="00EA4AE6">
          <w:rPr>
            <w:rStyle w:val="EndnoteReference"/>
            <w:color w:val="000000"/>
          </w:rPr>
          <w:endnoteReference w:id="16"/>
        </w:r>
      </w:ins>
      <w:r>
        <w:rPr>
          <w:color w:val="000000"/>
        </w:rPr>
        <w:t xml:space="preserve"> For instance, it is the love of the child that motivates the mother to suffer through pregnancy and childbirth. Great suffering requires even greater goods to remain morally motivated.  Perhaps some suffering is so awful that only God Himself can be adequate compensation. </w:t>
      </w:r>
      <w:proofErr w:type="gramStart"/>
      <w:r>
        <w:rPr>
          <w:color w:val="000000"/>
        </w:rPr>
        <w:t>If so, there are situations where only a believer in God could remain motivated to act morally.</w:t>
      </w:r>
      <w:proofErr w:type="gramEnd"/>
      <w:r>
        <w:rPr>
          <w:color w:val="000000"/>
        </w:rPr>
        <w:t xml:space="preserve"> Whether or not this is the case, the absence of moral motivation in the presence of intense suffering and despair does not rewire human nature away from its </w:t>
      </w:r>
      <w:proofErr w:type="spellStart"/>
      <w:r>
        <w:rPr>
          <w:color w:val="000000"/>
        </w:rPr>
        <w:t>eudaimonic</w:t>
      </w:r>
      <w:proofErr w:type="spellEnd"/>
      <w:r>
        <w:rPr>
          <w:color w:val="000000"/>
        </w:rPr>
        <w:t xml:space="preserve"> fulfillment, </w:t>
      </w:r>
      <w:del w:id="298" w:author="rmlemmons" w:date="2010-03-14T10:01:00Z">
        <w:r w:rsidR="00310A6F" w:rsidDel="00B1744D">
          <w:rPr>
            <w:color w:val="000000"/>
          </w:rPr>
          <w:delText xml:space="preserve">or </w:delText>
        </w:r>
        <w:r w:rsidDel="00B1744D">
          <w:rPr>
            <w:color w:val="000000"/>
          </w:rPr>
          <w:delText xml:space="preserve">destroy the soul’s immortality, while also eviscerating </w:delText>
        </w:r>
      </w:del>
      <w:ins w:id="299" w:author="rmlemmons" w:date="2010-03-04T15:12:00Z">
        <w:r w:rsidR="00B84C3D">
          <w:rPr>
            <w:color w:val="000000"/>
          </w:rPr>
          <w:t>eviscerate</w:t>
        </w:r>
      </w:ins>
      <w:ins w:id="300" w:author="rmlemmons" w:date="2010-03-09T13:45:00Z">
        <w:r w:rsidR="006F012C">
          <w:rPr>
            <w:color w:val="000000"/>
          </w:rPr>
          <w:t xml:space="preserve"> </w:t>
        </w:r>
      </w:ins>
      <w:del w:id="301" w:author="rmlemmons" w:date="2010-03-04T15:15:00Z">
        <w:r w:rsidDel="00B84C3D">
          <w:rPr>
            <w:color w:val="000000"/>
          </w:rPr>
          <w:delText>the</w:delText>
        </w:r>
      </w:del>
      <w:del w:id="302" w:author="rmlemmons" w:date="2010-03-09T13:45:00Z">
        <w:r w:rsidDel="006F012C">
          <w:rPr>
            <w:color w:val="000000"/>
          </w:rPr>
          <w:delText xml:space="preserve"> </w:delText>
        </w:r>
      </w:del>
      <w:ins w:id="303" w:author="rmlemmons" w:date="2010-03-08T14:31:00Z">
        <w:r w:rsidR="00817512">
          <w:rPr>
            <w:color w:val="000000"/>
          </w:rPr>
          <w:t xml:space="preserve">the </w:t>
        </w:r>
      </w:ins>
      <w:r>
        <w:rPr>
          <w:color w:val="000000"/>
        </w:rPr>
        <w:t>metaphysics</w:t>
      </w:r>
      <w:ins w:id="304" w:author="rmlemmons" w:date="2010-03-08T14:31:00Z">
        <w:r w:rsidR="00817512">
          <w:rPr>
            <w:color w:val="000000"/>
          </w:rPr>
          <w:t xml:space="preserve"> of good and being</w:t>
        </w:r>
      </w:ins>
      <w:ins w:id="305" w:author="rmlemmons" w:date="2010-03-09T13:43:00Z">
        <w:r w:rsidR="006F012C">
          <w:rPr>
            <w:color w:val="000000"/>
          </w:rPr>
          <w:t>,</w:t>
        </w:r>
      </w:ins>
      <w:ins w:id="306" w:author="rmlemmons" w:date="2010-03-14T10:01:00Z">
        <w:r w:rsidR="00B1744D" w:rsidRPr="00B1744D">
          <w:rPr>
            <w:color w:val="000000"/>
          </w:rPr>
          <w:t xml:space="preserve"> </w:t>
        </w:r>
        <w:r w:rsidR="00B1744D">
          <w:rPr>
            <w:color w:val="000000"/>
          </w:rPr>
          <w:t>destroy the soul’s immortality</w:t>
        </w:r>
      </w:ins>
      <w:ins w:id="307" w:author="rmlemmons" w:date="2010-03-14T10:02:00Z">
        <w:r w:rsidR="00B1744D">
          <w:rPr>
            <w:color w:val="000000"/>
          </w:rPr>
          <w:t>,</w:t>
        </w:r>
      </w:ins>
      <w:del w:id="308" w:author="rmlemmons" w:date="2010-03-09T13:43:00Z">
        <w:r w:rsidDel="006F012C">
          <w:rPr>
            <w:color w:val="000000"/>
          </w:rPr>
          <w:delText xml:space="preserve"> </w:delText>
        </w:r>
      </w:del>
      <w:del w:id="309" w:author="rmlemmons" w:date="2010-03-04T15:14:00Z">
        <w:r w:rsidDel="00B84C3D">
          <w:rPr>
            <w:color w:val="000000"/>
          </w:rPr>
          <w:delText>of good and being</w:delText>
        </w:r>
      </w:del>
      <w:ins w:id="310" w:author="rmlemmons" w:date="2010-03-09T13:43:00Z">
        <w:r w:rsidR="006F012C">
          <w:rPr>
            <w:color w:val="000000"/>
          </w:rPr>
          <w:t xml:space="preserve"> </w:t>
        </w:r>
      </w:ins>
      <w:ins w:id="311" w:author="rmlemmons" w:date="2010-03-09T13:44:00Z">
        <w:r w:rsidR="006F012C">
          <w:rPr>
            <w:color w:val="000000"/>
          </w:rPr>
          <w:t>or vaporize God</w:t>
        </w:r>
      </w:ins>
      <w:r>
        <w:rPr>
          <w:color w:val="000000"/>
        </w:rPr>
        <w:t xml:space="preserve">. </w:t>
      </w:r>
      <w:ins w:id="312" w:author="rmlemmons" w:date="2010-03-08T14:29:00Z">
        <w:r w:rsidR="00817512">
          <w:rPr>
            <w:color w:val="000000"/>
          </w:rPr>
          <w:t xml:space="preserve">Suffering cannot then destroy the rationality of hoping for </w:t>
        </w:r>
      </w:ins>
      <w:ins w:id="313" w:author="rmlemmons" w:date="2010-03-08T14:30:00Z">
        <w:r w:rsidR="00817512">
          <w:rPr>
            <w:color w:val="000000"/>
          </w:rPr>
          <w:t xml:space="preserve">eventually </w:t>
        </w:r>
      </w:ins>
      <w:ins w:id="314" w:author="rmlemmons" w:date="2010-03-08T14:29:00Z">
        <w:r w:rsidR="00817512">
          <w:rPr>
            <w:color w:val="000000"/>
          </w:rPr>
          <w:t xml:space="preserve">attaining </w:t>
        </w:r>
        <w:proofErr w:type="spellStart"/>
        <w:r w:rsidR="00817512">
          <w:rPr>
            <w:color w:val="000000"/>
          </w:rPr>
          <w:t>eudaimonia</w:t>
        </w:r>
        <w:proofErr w:type="spellEnd"/>
        <w:r w:rsidR="00817512">
          <w:rPr>
            <w:color w:val="000000"/>
          </w:rPr>
          <w:t>.</w:t>
        </w:r>
      </w:ins>
      <w:ins w:id="315" w:author="rmlemmons" w:date="2010-03-14T10:02:00Z">
        <w:r w:rsidR="00B1744D">
          <w:rPr>
            <w:color w:val="000000"/>
          </w:rPr>
          <w:t xml:space="preserve"> In brief, </w:t>
        </w:r>
      </w:ins>
      <w:del w:id="316" w:author="rmlemmons" w:date="2010-03-15T17:54:00Z">
        <w:r w:rsidR="00310A6F" w:rsidDel="00526669">
          <w:rPr>
            <w:color w:val="000000"/>
          </w:rPr>
          <w:delText>S</w:delText>
        </w:r>
      </w:del>
      <w:ins w:id="317" w:author="rmlemmons" w:date="2010-03-15T17:54:00Z">
        <w:r w:rsidR="00526669">
          <w:rPr>
            <w:color w:val="000000"/>
          </w:rPr>
          <w:t>s</w:t>
        </w:r>
      </w:ins>
      <w:r>
        <w:rPr>
          <w:color w:val="000000"/>
        </w:rPr>
        <w:t xml:space="preserve">ince human nature establishes the identity of </w:t>
      </w:r>
      <w:proofErr w:type="spellStart"/>
      <w:r>
        <w:rPr>
          <w:color w:val="000000"/>
        </w:rPr>
        <w:t>eudaimonia</w:t>
      </w:r>
      <w:proofErr w:type="spellEnd"/>
      <w:r>
        <w:rPr>
          <w:color w:val="000000"/>
        </w:rPr>
        <w:t xml:space="preserve"> and sets the objective parameters of morality, these do not change as long as there are human beings. Consequently, any impossibility of achieving </w:t>
      </w:r>
      <w:proofErr w:type="spellStart"/>
      <w:r>
        <w:rPr>
          <w:color w:val="000000"/>
        </w:rPr>
        <w:t>eudaimonia</w:t>
      </w:r>
      <w:proofErr w:type="spellEnd"/>
      <w:r>
        <w:rPr>
          <w:color w:val="000000"/>
        </w:rPr>
        <w:t xml:space="preserve"> </w:t>
      </w:r>
      <w:r w:rsidRPr="00310A6F">
        <w:rPr>
          <w:color w:val="000000"/>
          <w:u w:val="single"/>
        </w:rPr>
        <w:t>here and now</w:t>
      </w:r>
      <w:r>
        <w:rPr>
          <w:color w:val="000000"/>
        </w:rPr>
        <w:t xml:space="preserve"> neither makes the hope for attaining </w:t>
      </w:r>
      <w:proofErr w:type="spellStart"/>
      <w:r>
        <w:rPr>
          <w:color w:val="000000"/>
        </w:rPr>
        <w:t>eudaimonia</w:t>
      </w:r>
      <w:proofErr w:type="spellEnd"/>
      <w:r>
        <w:rPr>
          <w:color w:val="000000"/>
        </w:rPr>
        <w:t xml:space="preserve"> in the future irrational nor vitiates moral obligations based on </w:t>
      </w:r>
      <w:proofErr w:type="spellStart"/>
      <w:r>
        <w:rPr>
          <w:color w:val="000000"/>
        </w:rPr>
        <w:t>eudaimonic</w:t>
      </w:r>
      <w:proofErr w:type="spellEnd"/>
      <w:r>
        <w:rPr>
          <w:color w:val="000000"/>
        </w:rPr>
        <w:t xml:space="preserve"> necessity. The argument from suffering thus fails.</w:t>
      </w:r>
    </w:p>
    <w:p w:rsidR="008F1D22" w:rsidRDefault="008F1D22">
      <w:pPr>
        <w:widowControl w:val="0"/>
        <w:spacing w:line="480" w:lineRule="auto"/>
        <w:rPr>
          <w:color w:val="000000"/>
        </w:rPr>
      </w:pPr>
    </w:p>
    <w:p w:rsidR="008F1D22" w:rsidRDefault="008F1D22" w:rsidP="00310A6F">
      <w:pPr>
        <w:widowControl w:val="0"/>
        <w:spacing w:line="480" w:lineRule="auto"/>
        <w:jc w:val="center"/>
        <w:rPr>
          <w:ins w:id="318" w:author="houser" w:date="2010-02-17T15:05:00Z"/>
          <w:color w:val="000000"/>
        </w:rPr>
      </w:pPr>
      <w:r>
        <w:rPr>
          <w:color w:val="000000"/>
        </w:rPr>
        <w:t>Fourth Possible Rebuttal: The Compatibility of Suffering and Eudaimonia</w:t>
      </w:r>
    </w:p>
    <w:p w:rsidR="00310A6F" w:rsidRDefault="00310A6F" w:rsidP="00310A6F">
      <w:pPr>
        <w:widowControl w:val="0"/>
        <w:spacing w:line="480" w:lineRule="auto"/>
        <w:jc w:val="center"/>
        <w:rPr>
          <w:color w:val="000000"/>
        </w:rPr>
      </w:pPr>
    </w:p>
    <w:p w:rsidR="008F1D22" w:rsidRDefault="008F1D22">
      <w:pPr>
        <w:widowControl w:val="0"/>
        <w:spacing w:line="480" w:lineRule="auto"/>
        <w:rPr>
          <w:color w:val="000000"/>
        </w:rPr>
      </w:pPr>
      <w:r>
        <w:rPr>
          <w:color w:val="000000"/>
        </w:rPr>
        <w:tab/>
        <w:t xml:space="preserve">At first glance, it seems to make sense that </w:t>
      </w:r>
      <w:proofErr w:type="spellStart"/>
      <w:r>
        <w:rPr>
          <w:color w:val="000000"/>
        </w:rPr>
        <w:t>eudaimonia</w:t>
      </w:r>
      <w:proofErr w:type="spellEnd"/>
      <w:r>
        <w:rPr>
          <w:color w:val="000000"/>
        </w:rPr>
        <w:t xml:space="preserve"> eludes those who are suffering: after all, how can those suffering be happy? It may accordingly seem rational for those who are intensely suffering to use any means at their disposal to escape their agony—including suicide or recruiting others to assist them in committing suicide. An Aristotelian analysis of </w:t>
      </w:r>
      <w:proofErr w:type="spellStart"/>
      <w:r>
        <w:rPr>
          <w:color w:val="000000"/>
        </w:rPr>
        <w:t>eudaimonia</w:t>
      </w:r>
      <w:proofErr w:type="spellEnd"/>
      <w:r>
        <w:rPr>
          <w:color w:val="000000"/>
        </w:rPr>
        <w:t xml:space="preserve">, moreover, may seem to confirm the ability of suffering to preclude </w:t>
      </w:r>
      <w:proofErr w:type="spellStart"/>
      <w:r>
        <w:rPr>
          <w:color w:val="000000"/>
        </w:rPr>
        <w:t>eudaimonia</w:t>
      </w:r>
      <w:proofErr w:type="spellEnd"/>
      <w:r>
        <w:rPr>
          <w:color w:val="000000"/>
        </w:rPr>
        <w:t xml:space="preserve"> in so far as suffering preoccupies the mind and the primary form of </w:t>
      </w:r>
      <w:proofErr w:type="spellStart"/>
      <w:r>
        <w:rPr>
          <w:color w:val="000000"/>
        </w:rPr>
        <w:t>eudaimonia</w:t>
      </w:r>
      <w:proofErr w:type="spellEnd"/>
      <w:r>
        <w:rPr>
          <w:color w:val="000000"/>
        </w:rPr>
        <w:t xml:space="preserve"> requires one “to strain every nerve”</w:t>
      </w:r>
      <w:r>
        <w:rPr>
          <w:rStyle w:val="EndnoteReference"/>
          <w:color w:val="000000"/>
        </w:rPr>
        <w:endnoteReference w:id="17"/>
      </w:r>
      <w:r>
        <w:rPr>
          <w:color w:val="000000"/>
        </w:rPr>
        <w:t xml:space="preserve"> to contemplate through philosophical wisdom what the gods contemplate. </w:t>
      </w:r>
    </w:p>
    <w:p w:rsidR="008F1D22" w:rsidRDefault="008F1D22">
      <w:pPr>
        <w:widowControl w:val="0"/>
        <w:spacing w:line="480" w:lineRule="auto"/>
        <w:rPr>
          <w:ins w:id="319" w:author="houser" w:date="2010-02-17T15:06:00Z"/>
          <w:color w:val="000000"/>
        </w:rPr>
      </w:pPr>
      <w:r>
        <w:rPr>
          <w:color w:val="000000"/>
        </w:rPr>
        <w:tab/>
        <w:t xml:space="preserve">But </w:t>
      </w:r>
      <w:proofErr w:type="spellStart"/>
      <w:r>
        <w:rPr>
          <w:color w:val="000000"/>
        </w:rPr>
        <w:t>eudaimonia</w:t>
      </w:r>
      <w:proofErr w:type="spellEnd"/>
      <w:r>
        <w:rPr>
          <w:color w:val="000000"/>
        </w:rPr>
        <w:t>, as this life’s chief good, is also predicated, albeit analogously and secondarily, of virtuous activities; and these are</w:t>
      </w:r>
      <w:ins w:id="320" w:author="rmlemmons" w:date="2010-03-08T14:32:00Z">
        <w:r w:rsidR="00817512">
          <w:rPr>
            <w:color w:val="000000"/>
          </w:rPr>
          <w:t xml:space="preserve"> not</w:t>
        </w:r>
      </w:ins>
      <w:del w:id="321" w:author="rmlemmons" w:date="2010-03-08T14:32:00Z">
        <w:r w:rsidDel="00817512">
          <w:rPr>
            <w:color w:val="000000"/>
          </w:rPr>
          <w:delText>, by no means,</w:delText>
        </w:r>
      </w:del>
      <w:r>
        <w:rPr>
          <w:color w:val="000000"/>
        </w:rPr>
        <w:t xml:space="preserve"> precluded by suffering. Indeed, suffering increases the opportunity for virtuous activity—even when suffering is fatal. For evidence we need look no further than the Nazi concentration camp. In that horror, some despaired and committed suicide. </w:t>
      </w:r>
      <w:proofErr w:type="gramStart"/>
      <w:r>
        <w:rPr>
          <w:color w:val="000000"/>
        </w:rPr>
        <w:t>But not all.</w:t>
      </w:r>
      <w:proofErr w:type="gramEnd"/>
      <w:r>
        <w:rPr>
          <w:color w:val="000000"/>
        </w:rPr>
        <w:t xml:space="preserve"> Not those who intended, according to Viktor </w:t>
      </w:r>
      <w:proofErr w:type="spellStart"/>
      <w:r>
        <w:rPr>
          <w:color w:val="000000"/>
        </w:rPr>
        <w:t>Frankl</w:t>
      </w:r>
      <w:proofErr w:type="spellEnd"/>
      <w:r>
        <w:rPr>
          <w:color w:val="000000"/>
        </w:rPr>
        <w:t xml:space="preserve"> in his </w:t>
      </w:r>
      <w:r w:rsidRPr="00310A6F">
        <w:rPr>
          <w:color w:val="000000"/>
          <w:u w:val="single"/>
        </w:rPr>
        <w:t>Man’s Search for Meaning</w:t>
      </w:r>
      <w:r>
        <w:rPr>
          <w:color w:val="000000"/>
        </w:rPr>
        <w:t xml:space="preserve">, to die well. What constitutes dying well? </w:t>
      </w:r>
      <w:proofErr w:type="spellStart"/>
      <w:r>
        <w:rPr>
          <w:color w:val="000000"/>
        </w:rPr>
        <w:t>Frankl</w:t>
      </w:r>
      <w:proofErr w:type="spellEnd"/>
      <w:r>
        <w:rPr>
          <w:color w:val="000000"/>
        </w:rPr>
        <w:t xml:space="preserve"> describes two ways of dying well. One of these ways require</w:t>
      </w:r>
      <w:ins w:id="322" w:author="rmlemmons" w:date="2010-03-08T14:32:00Z">
        <w:r w:rsidR="00817512">
          <w:rPr>
            <w:color w:val="000000"/>
          </w:rPr>
          <w:t xml:space="preserve">s one to </w:t>
        </w:r>
      </w:ins>
      <w:del w:id="323" w:author="rmlemmons" w:date="2010-03-08T14:32:00Z">
        <w:r w:rsidDel="00817512">
          <w:rPr>
            <w:color w:val="000000"/>
          </w:rPr>
          <w:delText xml:space="preserve">d </w:delText>
        </w:r>
      </w:del>
      <w:r>
        <w:rPr>
          <w:color w:val="000000"/>
        </w:rPr>
        <w:t>recogniz</w:t>
      </w:r>
      <w:ins w:id="324" w:author="rmlemmons" w:date="2010-03-08T14:32:00Z">
        <w:r w:rsidR="00817512">
          <w:rPr>
            <w:color w:val="000000"/>
          </w:rPr>
          <w:t xml:space="preserve">e </w:t>
        </w:r>
      </w:ins>
      <w:del w:id="325" w:author="rmlemmons" w:date="2010-03-08T14:32:00Z">
        <w:r w:rsidDel="00817512">
          <w:rPr>
            <w:color w:val="000000"/>
          </w:rPr>
          <w:delText xml:space="preserve">ing </w:delText>
        </w:r>
      </w:del>
      <w:r>
        <w:rPr>
          <w:color w:val="000000"/>
        </w:rPr>
        <w:t xml:space="preserve">dying as an opportunity to be faithful and not to betray what one knows is true—as put by </w:t>
      </w:r>
      <w:proofErr w:type="spellStart"/>
      <w:r>
        <w:rPr>
          <w:color w:val="000000"/>
        </w:rPr>
        <w:t>Frankl</w:t>
      </w:r>
      <w:proofErr w:type="spellEnd"/>
      <w:r>
        <w:rPr>
          <w:color w:val="000000"/>
        </w:rPr>
        <w:t>:</w:t>
      </w:r>
    </w:p>
    <w:p w:rsidR="00310A6F" w:rsidRDefault="00310A6F">
      <w:pPr>
        <w:widowControl w:val="0"/>
        <w:spacing w:line="480" w:lineRule="auto"/>
        <w:rPr>
          <w:color w:val="000000"/>
        </w:rPr>
      </w:pPr>
    </w:p>
    <w:p w:rsidR="00310A6F" w:rsidRDefault="008F1D2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left="720"/>
        <w:rPr>
          <w:ins w:id="326" w:author="houser" w:date="2010-02-17T15:06:00Z"/>
          <w:color w:val="000000"/>
        </w:rPr>
      </w:pPr>
      <w:r>
        <w:rPr>
          <w:color w:val="000000"/>
        </w:rPr>
        <w:t>The way in which a man accepts his fate and all the suffering it entails, the way in which he takes up his cross, gives him ample opportunity—even under the most difficult circumstances—to add a deeper meaning to his life. It may remain brave, dignified and unselfish. Or in the bitter fight for self-preservation he may forget his human dignity and become no more than an animal. Here lies the chance for a man either to make use of or to forgo the opportunities of attaining the moral values that a difficult situation may afford him.</w:t>
      </w:r>
      <w:r>
        <w:rPr>
          <w:rStyle w:val="EndnoteReference"/>
          <w:color w:val="000000"/>
        </w:rPr>
        <w:endnoteReference w:id="18"/>
      </w:r>
    </w:p>
    <w:p w:rsidR="008F1D22" w:rsidRDefault="008F1D2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480" w:lineRule="auto"/>
        <w:ind w:left="720"/>
        <w:rPr>
          <w:color w:val="000000"/>
        </w:rPr>
      </w:pPr>
      <w:r>
        <w:rPr>
          <w:color w:val="000000"/>
        </w:rPr>
        <w:t xml:space="preserve"> </w:t>
      </w:r>
    </w:p>
    <w:p w:rsidR="008F1D22" w:rsidRDefault="008F1D2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rPr>
          <w:color w:val="000000"/>
        </w:rPr>
      </w:pPr>
      <w:r>
        <w:rPr>
          <w:color w:val="000000"/>
        </w:rPr>
        <w:t xml:space="preserve">To realize while dying the moral values that guided one’s living is to make dying </w:t>
      </w:r>
      <w:proofErr w:type="spellStart"/>
      <w:r>
        <w:rPr>
          <w:color w:val="000000"/>
        </w:rPr>
        <w:t>eudaimonic</w:t>
      </w:r>
      <w:proofErr w:type="spellEnd"/>
      <w:r>
        <w:rPr>
          <w:color w:val="000000"/>
        </w:rPr>
        <w:t>—even when painful. Indeed, to act for sake of goodness</w:t>
      </w:r>
      <w:r w:rsidR="00310A6F">
        <w:rPr>
          <w:color w:val="000000"/>
        </w:rPr>
        <w:t xml:space="preserve">—when </w:t>
      </w:r>
      <w:r>
        <w:rPr>
          <w:color w:val="000000"/>
        </w:rPr>
        <w:t>suffering precludes any possibility of feeling happy</w:t>
      </w:r>
      <w:r w:rsidR="00310A6F">
        <w:rPr>
          <w:color w:val="000000"/>
        </w:rPr>
        <w:t xml:space="preserve">—is </w:t>
      </w:r>
      <w:r>
        <w:rPr>
          <w:color w:val="000000"/>
        </w:rPr>
        <w:t>a true test of one’s character. After all, as Plato once argued,</w:t>
      </w:r>
      <w:r>
        <w:rPr>
          <w:rStyle w:val="EndnoteReference"/>
          <w:color w:val="000000"/>
        </w:rPr>
        <w:endnoteReference w:id="19"/>
      </w:r>
      <w:r>
        <w:rPr>
          <w:color w:val="000000"/>
        </w:rPr>
        <w:t xml:space="preserve"> ultimately something is not good because it enables one to feel good</w:t>
      </w:r>
      <w:r w:rsidR="00310A6F">
        <w:rPr>
          <w:color w:val="000000"/>
        </w:rPr>
        <w:t>,</w:t>
      </w:r>
      <w:r>
        <w:rPr>
          <w:color w:val="000000"/>
        </w:rPr>
        <w:t xml:space="preserve"> but it enables one to feel good because it is good. Eudaimonia as the ultimate good is thus not dependent on feelings but rather the reverse. </w:t>
      </w:r>
    </w:p>
    <w:p w:rsidR="00310A6F" w:rsidRDefault="008F1D2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rPr>
          <w:ins w:id="327" w:author="houser" w:date="2010-02-17T15:07:00Z"/>
          <w:color w:val="000000"/>
        </w:rPr>
      </w:pPr>
      <w:r>
        <w:rPr>
          <w:color w:val="000000"/>
        </w:rPr>
        <w:tab/>
        <w:t>Consequently, it is not unusual for those suffering for the sake of some good to speak of joy.</w:t>
      </w:r>
      <w:ins w:id="328" w:author="rmlemmons" w:date="2010-03-15T13:46:00Z">
        <w:r w:rsidR="000C2A67">
          <w:rPr>
            <w:rStyle w:val="EndnoteReference"/>
            <w:color w:val="000000"/>
          </w:rPr>
          <w:endnoteReference w:id="20"/>
        </w:r>
      </w:ins>
      <w:r>
        <w:rPr>
          <w:color w:val="000000"/>
        </w:rPr>
        <w:t xml:space="preserve"> For instance, countless parents suffer for the sake of their young children</w:t>
      </w:r>
      <w:r w:rsidR="00310A6F">
        <w:rPr>
          <w:color w:val="000000"/>
        </w:rPr>
        <w:t>,</w:t>
      </w:r>
      <w:r>
        <w:rPr>
          <w:color w:val="000000"/>
        </w:rPr>
        <w:t xml:space="preserve"> just as countless children suffer for the sake of their elderly and vulnerable parents. </w:t>
      </w:r>
      <w:r w:rsidR="00310A6F">
        <w:rPr>
          <w:color w:val="000000"/>
        </w:rPr>
        <w:t xml:space="preserve">Such people </w:t>
      </w:r>
      <w:r>
        <w:rPr>
          <w:color w:val="000000"/>
        </w:rPr>
        <w:t xml:space="preserve">say that they are glad that their suffering spares the ones they love. Love thus makes suffering bearable. For this reason, </w:t>
      </w:r>
      <w:proofErr w:type="spellStart"/>
      <w:r>
        <w:rPr>
          <w:color w:val="000000"/>
        </w:rPr>
        <w:t>Frankl</w:t>
      </w:r>
      <w:proofErr w:type="spellEnd"/>
      <w:r>
        <w:rPr>
          <w:color w:val="000000"/>
        </w:rPr>
        <w:t xml:space="preserve"> described the second way of dying well, as being aware that how one dies matters to others-–as put by </w:t>
      </w:r>
      <w:proofErr w:type="spellStart"/>
      <w:r>
        <w:rPr>
          <w:color w:val="000000"/>
        </w:rPr>
        <w:t>Frankl</w:t>
      </w:r>
      <w:proofErr w:type="spellEnd"/>
      <w:r>
        <w:rPr>
          <w:color w:val="000000"/>
        </w:rPr>
        <w:t>:</w:t>
      </w:r>
    </w:p>
    <w:p w:rsidR="008F1D22" w:rsidRDefault="008F1D2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rPr>
          <w:color w:val="000000"/>
        </w:rPr>
      </w:pPr>
      <w:r>
        <w:rPr>
          <w:color w:val="000000"/>
        </w:rPr>
        <w:t xml:space="preserve"> </w:t>
      </w:r>
    </w:p>
    <w:p w:rsidR="008F1D22" w:rsidRDefault="008F1D2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720"/>
        <w:rPr>
          <w:ins w:id="336" w:author="houser" w:date="2010-02-17T15:07:00Z"/>
          <w:color w:val="000000"/>
        </w:rPr>
      </w:pPr>
      <w:r>
        <w:rPr>
          <w:color w:val="000000"/>
        </w:rPr>
        <w:t>[T]</w:t>
      </w:r>
      <w:proofErr w:type="gramStart"/>
      <w:r>
        <w:rPr>
          <w:color w:val="000000"/>
        </w:rPr>
        <w:t>he</w:t>
      </w:r>
      <w:proofErr w:type="gramEnd"/>
      <w:r>
        <w:rPr>
          <w:color w:val="000000"/>
        </w:rPr>
        <w:t xml:space="preserve"> hopelessness of our struggle did not detract from its dignity and its meaning. . . . </w:t>
      </w:r>
      <w:proofErr w:type="gramStart"/>
      <w:r>
        <w:rPr>
          <w:color w:val="000000"/>
        </w:rPr>
        <w:t>someone</w:t>
      </w:r>
      <w:proofErr w:type="gramEnd"/>
      <w:r>
        <w:rPr>
          <w:color w:val="000000"/>
        </w:rPr>
        <w:t xml:space="preserve"> looks down on each of us in difficult hours—a friend, a wife, somebody alive or dead, or a God—and he would not expect us to disappoint him. He would hope to find us suffering proudly—not miserably—knowing how to die.</w:t>
      </w:r>
      <w:r>
        <w:rPr>
          <w:rStyle w:val="EndnoteReference"/>
          <w:color w:val="000000"/>
        </w:rPr>
        <w:endnoteReference w:id="21"/>
      </w:r>
    </w:p>
    <w:p w:rsidR="00310A6F" w:rsidRDefault="00310A6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720"/>
        <w:rPr>
          <w:color w:val="000000"/>
        </w:rPr>
      </w:pPr>
    </w:p>
    <w:p w:rsidR="008F1D22" w:rsidRDefault="008F1D2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rPr>
          <w:color w:val="000000"/>
        </w:rPr>
      </w:pPr>
      <w:r>
        <w:rPr>
          <w:color w:val="000000"/>
        </w:rPr>
        <w:t xml:space="preserve">Surely it is a great gift to those who love us to die well: it comforts them in their loss, confirms their belief in moral truths, wins their admiration, and strengthens their resolve to remain kind and good amidst their own suffering. Perhaps, ordinary mortals can make no greater gift to others than to confirm—in the face of death–the value of truth, goodness and love by remaining virtuous. Not only is such faithfulness a key </w:t>
      </w:r>
      <w:proofErr w:type="spellStart"/>
      <w:r>
        <w:rPr>
          <w:color w:val="000000"/>
        </w:rPr>
        <w:t>eudaimonic</w:t>
      </w:r>
      <w:proofErr w:type="spellEnd"/>
      <w:r>
        <w:rPr>
          <w:color w:val="000000"/>
        </w:rPr>
        <w:t xml:space="preserve"> habit, but such loving concern for others while suffering, and even dying, instantiates the love of neighbor that best embodies </w:t>
      </w:r>
      <w:proofErr w:type="spellStart"/>
      <w:r>
        <w:rPr>
          <w:color w:val="000000"/>
        </w:rPr>
        <w:t>eudaimonic</w:t>
      </w:r>
      <w:proofErr w:type="spellEnd"/>
      <w:r>
        <w:rPr>
          <w:color w:val="000000"/>
        </w:rPr>
        <w:t xml:space="preserve"> virtue.</w:t>
      </w:r>
      <w:ins w:id="337" w:author="rmlemmons" w:date="2010-03-11T08:55:00Z">
        <w:r w:rsidR="00E438DD">
          <w:rPr>
            <w:rStyle w:val="EndnoteReference"/>
            <w:color w:val="000000"/>
          </w:rPr>
          <w:endnoteReference w:id="22"/>
        </w:r>
      </w:ins>
      <w:r>
        <w:rPr>
          <w:color w:val="000000"/>
        </w:rPr>
        <w:t xml:space="preserve"> Thus, dying well with all of its suffering is not only compatible with </w:t>
      </w:r>
      <w:proofErr w:type="spellStart"/>
      <w:r>
        <w:rPr>
          <w:color w:val="000000"/>
        </w:rPr>
        <w:t>eudaimonia</w:t>
      </w:r>
      <w:proofErr w:type="spellEnd"/>
      <w:r>
        <w:rPr>
          <w:color w:val="000000"/>
        </w:rPr>
        <w:t xml:space="preserve"> but, as the morally virtuous act completing one’s life, is </w:t>
      </w:r>
      <w:proofErr w:type="spellStart"/>
      <w:r>
        <w:rPr>
          <w:color w:val="000000"/>
        </w:rPr>
        <w:t>eudaimonic</w:t>
      </w:r>
      <w:proofErr w:type="spellEnd"/>
      <w:r>
        <w:rPr>
          <w:color w:val="000000"/>
        </w:rPr>
        <w:t xml:space="preserve">—albeit in a secondary sense. </w:t>
      </w:r>
    </w:p>
    <w:p w:rsidR="008F1D22" w:rsidRDefault="008F1D2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rPr>
          <w:color w:val="000000"/>
        </w:rPr>
      </w:pPr>
      <w:r>
        <w:rPr>
          <w:color w:val="000000"/>
        </w:rPr>
        <w:tab/>
        <w:t xml:space="preserve">This compatibility of </w:t>
      </w:r>
      <w:proofErr w:type="spellStart"/>
      <w:r>
        <w:rPr>
          <w:color w:val="000000"/>
        </w:rPr>
        <w:t>eudaimonia</w:t>
      </w:r>
      <w:proofErr w:type="spellEnd"/>
      <w:r>
        <w:rPr>
          <w:color w:val="000000"/>
        </w:rPr>
        <w:t xml:space="preserve"> and suffering suffices to disprove the argument from suffering: suffering neither necessarily precludes </w:t>
      </w:r>
      <w:proofErr w:type="spellStart"/>
      <w:r>
        <w:rPr>
          <w:color w:val="000000"/>
        </w:rPr>
        <w:t>eudaimonia</w:t>
      </w:r>
      <w:proofErr w:type="spellEnd"/>
      <w:r>
        <w:rPr>
          <w:color w:val="000000"/>
        </w:rPr>
        <w:t xml:space="preserve"> nor the moral obligations born of </w:t>
      </w:r>
      <w:proofErr w:type="spellStart"/>
      <w:r>
        <w:rPr>
          <w:color w:val="000000"/>
        </w:rPr>
        <w:t>eudaimonic</w:t>
      </w:r>
      <w:proofErr w:type="spellEnd"/>
      <w:r>
        <w:rPr>
          <w:color w:val="000000"/>
        </w:rPr>
        <w:t xml:space="preserve"> necessity. For as long as morally virtuous acts remain possible so does </w:t>
      </w:r>
      <w:proofErr w:type="spellStart"/>
      <w:r>
        <w:rPr>
          <w:color w:val="000000"/>
        </w:rPr>
        <w:t>eudaimonia</w:t>
      </w:r>
      <w:proofErr w:type="spellEnd"/>
      <w:r>
        <w:rPr>
          <w:color w:val="000000"/>
        </w:rPr>
        <w:t xml:space="preserve">. </w:t>
      </w:r>
    </w:p>
    <w:p w:rsidR="008F1D22" w:rsidRDefault="008F1D2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rPr>
          <w:color w:val="000000"/>
        </w:rPr>
      </w:pPr>
      <w:r>
        <w:rPr>
          <w:color w:val="000000"/>
        </w:rPr>
        <w:tab/>
      </w:r>
      <w:ins w:id="344" w:author="rmlemmons" w:date="2010-03-10T15:00:00Z">
        <w:r w:rsidR="00A60C9D">
          <w:rPr>
            <w:color w:val="000000"/>
          </w:rPr>
          <w:t>T</w:t>
        </w:r>
      </w:ins>
      <w:del w:id="345" w:author="rmlemmons" w:date="2010-03-10T15:00:00Z">
        <w:r w:rsidDel="00A60C9D">
          <w:rPr>
            <w:color w:val="000000"/>
          </w:rPr>
          <w:delText>Furthermore, t</w:delText>
        </w:r>
      </w:del>
      <w:r>
        <w:rPr>
          <w:color w:val="000000"/>
        </w:rPr>
        <w:t xml:space="preserve">he argument from suffering </w:t>
      </w:r>
      <w:ins w:id="346" w:author="rmlemmons" w:date="2010-03-10T15:00:00Z">
        <w:r w:rsidR="00A60C9D">
          <w:rPr>
            <w:color w:val="000000"/>
          </w:rPr>
          <w:t xml:space="preserve">also </w:t>
        </w:r>
      </w:ins>
      <w:r>
        <w:rPr>
          <w:color w:val="000000"/>
        </w:rPr>
        <w:t xml:space="preserve">fails </w:t>
      </w:r>
      <w:ins w:id="347" w:author="rmlemmons" w:date="2010-03-10T15:00:00Z">
        <w:r w:rsidR="00A60C9D">
          <w:rPr>
            <w:color w:val="000000"/>
          </w:rPr>
          <w:t xml:space="preserve">because </w:t>
        </w:r>
      </w:ins>
      <w:ins w:id="348" w:author="rmlemmons" w:date="2010-03-10T15:01:00Z">
        <w:r w:rsidR="00A60C9D">
          <w:rPr>
            <w:color w:val="000000"/>
          </w:rPr>
          <w:t>the contemplation of God that constitutes this life</w:t>
        </w:r>
      </w:ins>
      <w:ins w:id="349" w:author="rmlemmons" w:date="2010-03-10T15:02:00Z">
        <w:r w:rsidR="00A60C9D">
          <w:rPr>
            <w:color w:val="000000"/>
          </w:rPr>
          <w:t xml:space="preserve">’s </w:t>
        </w:r>
      </w:ins>
      <w:ins w:id="350" w:author="rmlemmons" w:date="2010-03-10T15:01:00Z">
        <w:r w:rsidR="00A60C9D">
          <w:rPr>
            <w:color w:val="000000"/>
          </w:rPr>
          <w:t xml:space="preserve">primary form of </w:t>
        </w:r>
      </w:ins>
      <w:proofErr w:type="spellStart"/>
      <w:ins w:id="351" w:author="rmlemmons" w:date="2010-03-10T15:02:00Z">
        <w:r w:rsidR="00A60C9D">
          <w:rPr>
            <w:color w:val="000000"/>
          </w:rPr>
          <w:t>e</w:t>
        </w:r>
      </w:ins>
      <w:ins w:id="352" w:author="rmlemmons" w:date="2010-03-10T15:01:00Z">
        <w:r w:rsidR="00A60C9D">
          <w:rPr>
            <w:color w:val="000000"/>
          </w:rPr>
          <w:t>udaimonia</w:t>
        </w:r>
        <w:proofErr w:type="spellEnd"/>
        <w:r w:rsidR="00A60C9D">
          <w:rPr>
            <w:color w:val="000000"/>
          </w:rPr>
          <w:t xml:space="preserve"> </w:t>
        </w:r>
      </w:ins>
      <w:ins w:id="353" w:author="rmlemmons" w:date="2010-03-10T15:02:00Z">
        <w:r w:rsidR="00A60C9D">
          <w:rPr>
            <w:color w:val="000000"/>
          </w:rPr>
          <w:t xml:space="preserve">need not be accomplished through </w:t>
        </w:r>
      </w:ins>
      <w:ins w:id="354" w:author="rmlemmons" w:date="2010-03-10T15:04:00Z">
        <w:r w:rsidR="00A60C9D">
          <w:rPr>
            <w:color w:val="000000"/>
          </w:rPr>
          <w:t xml:space="preserve">philosophical acts that become more difficult when </w:t>
        </w:r>
      </w:ins>
      <w:ins w:id="355" w:author="rmlemmons" w:date="2010-03-10T15:06:00Z">
        <w:r w:rsidR="00A60C9D">
          <w:rPr>
            <w:color w:val="000000"/>
          </w:rPr>
          <w:t xml:space="preserve">one is </w:t>
        </w:r>
      </w:ins>
      <w:ins w:id="356" w:author="rmlemmons" w:date="2010-03-10T15:04:00Z">
        <w:r w:rsidR="00A60C9D">
          <w:rPr>
            <w:color w:val="000000"/>
          </w:rPr>
          <w:t xml:space="preserve">suffering. </w:t>
        </w:r>
      </w:ins>
      <w:del w:id="357" w:author="rmlemmons" w:date="2010-03-10T15:02:00Z">
        <w:r w:rsidDel="00A60C9D">
          <w:rPr>
            <w:color w:val="000000"/>
          </w:rPr>
          <w:delText xml:space="preserve">not only for those who are mentally competent but also for those who are somewhat mentally incompetent but still able to love. </w:delText>
        </w:r>
      </w:del>
      <w:proofErr w:type="gramStart"/>
      <w:r>
        <w:rPr>
          <w:color w:val="000000"/>
        </w:rPr>
        <w:t xml:space="preserve">For even though Aristotle identified </w:t>
      </w:r>
      <w:proofErr w:type="spellStart"/>
      <w:r>
        <w:rPr>
          <w:color w:val="000000"/>
        </w:rPr>
        <w:t>eudaimonia</w:t>
      </w:r>
      <w:proofErr w:type="spellEnd"/>
      <w:r>
        <w:rPr>
          <w:color w:val="000000"/>
        </w:rPr>
        <w:t xml:space="preserve"> with the most excellent activities of reason, he also identified these activities as contemplating God and acting virtuously</w:t>
      </w:r>
      <w:ins w:id="358" w:author="rmlemmons" w:date="2010-03-10T11:29:00Z">
        <w:r w:rsidR="00392DE7">
          <w:rPr>
            <w:color w:val="000000"/>
          </w:rPr>
          <w:t>.</w:t>
        </w:r>
        <w:proofErr w:type="gramEnd"/>
        <w:r w:rsidR="00392DE7">
          <w:rPr>
            <w:color w:val="000000"/>
          </w:rPr>
          <w:t xml:space="preserve"> </w:t>
        </w:r>
        <w:proofErr w:type="gramStart"/>
        <w:r w:rsidR="00392DE7">
          <w:rPr>
            <w:color w:val="000000"/>
          </w:rPr>
          <w:t>A</w:t>
        </w:r>
      </w:ins>
      <w:proofErr w:type="gramEnd"/>
      <w:del w:id="359" w:author="rmlemmons" w:date="2010-03-10T11:29:00Z">
        <w:r w:rsidDel="00392DE7">
          <w:rPr>
            <w:color w:val="000000"/>
          </w:rPr>
          <w:delText>; a</w:delText>
        </w:r>
      </w:del>
      <w:r>
        <w:rPr>
          <w:color w:val="000000"/>
        </w:rPr>
        <w:t xml:space="preserve">nd, these are the acts of </w:t>
      </w:r>
      <w:ins w:id="360" w:author="rmlemmons" w:date="2010-03-10T11:29:00Z">
        <w:r w:rsidR="00392DE7">
          <w:rPr>
            <w:color w:val="000000"/>
          </w:rPr>
          <w:t xml:space="preserve">a </w:t>
        </w:r>
      </w:ins>
      <w:r>
        <w:rPr>
          <w:color w:val="000000"/>
        </w:rPr>
        <w:t>love</w:t>
      </w:r>
      <w:ins w:id="361" w:author="rmlemmons" w:date="2010-03-10T11:29:00Z">
        <w:r w:rsidR="00392DE7">
          <w:rPr>
            <w:color w:val="000000"/>
          </w:rPr>
          <w:t xml:space="preserve"> </w:t>
        </w:r>
      </w:ins>
      <w:ins w:id="362" w:author="rmlemmons" w:date="2010-03-10T15:07:00Z">
        <w:r w:rsidR="001D5CC2">
          <w:rPr>
            <w:color w:val="000000"/>
          </w:rPr>
          <w:t xml:space="preserve">that need not be compromised by suffering and </w:t>
        </w:r>
      </w:ins>
      <w:ins w:id="363" w:author="rmlemmons" w:date="2010-03-10T11:29:00Z">
        <w:r w:rsidR="00392DE7">
          <w:rPr>
            <w:color w:val="000000"/>
          </w:rPr>
          <w:t>that can be other than Christian charity</w:t>
        </w:r>
      </w:ins>
      <w:r>
        <w:rPr>
          <w:color w:val="000000"/>
        </w:rPr>
        <w:t>.</w:t>
      </w:r>
      <w:ins w:id="364" w:author="rmlemmons" w:date="2010-03-10T11:29:00Z">
        <w:r w:rsidR="00392DE7">
          <w:rPr>
            <w:rStyle w:val="EndnoteReference"/>
            <w:color w:val="000000"/>
          </w:rPr>
          <w:endnoteReference w:id="23"/>
        </w:r>
      </w:ins>
      <w:r>
        <w:rPr>
          <w:color w:val="000000"/>
        </w:rPr>
        <w:t xml:space="preserve"> </w:t>
      </w:r>
      <w:proofErr w:type="spellStart"/>
      <w:r>
        <w:rPr>
          <w:color w:val="000000"/>
        </w:rPr>
        <w:t>Eudaimonic</w:t>
      </w:r>
      <w:proofErr w:type="spellEnd"/>
      <w:r>
        <w:rPr>
          <w:color w:val="000000"/>
        </w:rPr>
        <w:t xml:space="preserve"> acts are acts of love for three reasons. </w:t>
      </w:r>
    </w:p>
    <w:p w:rsidR="008F1D22" w:rsidRDefault="008F1D2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rPr>
          <w:color w:val="000000"/>
        </w:rPr>
      </w:pPr>
      <w:r>
        <w:rPr>
          <w:color w:val="000000"/>
        </w:rPr>
        <w:tab/>
        <w:t xml:space="preserve">First, Aristotle defined </w:t>
      </w:r>
      <w:proofErr w:type="spellStart"/>
      <w:r>
        <w:rPr>
          <w:color w:val="000000"/>
        </w:rPr>
        <w:t>eudaimonia</w:t>
      </w:r>
      <w:proofErr w:type="spellEnd"/>
      <w:r>
        <w:rPr>
          <w:color w:val="000000"/>
        </w:rPr>
        <w:t xml:space="preserve"> in terms of acts so desired for their own sake that they leave nothing </w:t>
      </w:r>
      <w:ins w:id="386" w:author="rmlemmons" w:date="2010-03-08T14:33:00Z">
        <w:r w:rsidR="00817512">
          <w:rPr>
            <w:color w:val="000000"/>
          </w:rPr>
          <w:t xml:space="preserve">else </w:t>
        </w:r>
      </w:ins>
      <w:r>
        <w:rPr>
          <w:color w:val="000000"/>
        </w:rPr>
        <w:t>desired.</w:t>
      </w:r>
      <w:r>
        <w:rPr>
          <w:rStyle w:val="EndnoteReference"/>
          <w:color w:val="000000"/>
        </w:rPr>
        <w:endnoteReference w:id="24"/>
      </w:r>
      <w:r>
        <w:rPr>
          <w:color w:val="000000"/>
        </w:rPr>
        <w:t xml:space="preserve"> Aquinas clarified that only perfect goodness can satisfy the will and its love.</w:t>
      </w:r>
      <w:r>
        <w:rPr>
          <w:rStyle w:val="EndnoteReference"/>
          <w:color w:val="000000"/>
        </w:rPr>
        <w:endnoteReference w:id="25"/>
      </w:r>
      <w:r>
        <w:rPr>
          <w:color w:val="000000"/>
        </w:rPr>
        <w:t xml:space="preserve"> Since contentment occurs when love attains its object, content</w:t>
      </w:r>
      <w:ins w:id="397" w:author="rmlemmons" w:date="2010-03-04T15:25:00Z">
        <w:r w:rsidR="003076A7">
          <w:rPr>
            <w:color w:val="000000"/>
          </w:rPr>
          <w:t xml:space="preserve">ment </w:t>
        </w:r>
      </w:ins>
      <w:del w:id="398" w:author="rmlemmons" w:date="2010-03-04T15:25:00Z">
        <w:r w:rsidDel="003076A7">
          <w:rPr>
            <w:color w:val="000000"/>
          </w:rPr>
          <w:delText>ed love</w:delText>
        </w:r>
      </w:del>
      <w:r>
        <w:rPr>
          <w:color w:val="000000"/>
        </w:rPr>
        <w:t xml:space="preserve"> is </w:t>
      </w:r>
      <w:ins w:id="399" w:author="rmlemmons" w:date="2010-03-04T15:25:00Z">
        <w:r w:rsidR="003076A7">
          <w:rPr>
            <w:color w:val="000000"/>
          </w:rPr>
          <w:t xml:space="preserve">a </w:t>
        </w:r>
      </w:ins>
      <w:r>
        <w:rPr>
          <w:color w:val="000000"/>
        </w:rPr>
        <w:t xml:space="preserve">part of </w:t>
      </w:r>
      <w:proofErr w:type="spellStart"/>
      <w:r>
        <w:rPr>
          <w:color w:val="000000"/>
        </w:rPr>
        <w:t>eudaimonia</w:t>
      </w:r>
      <w:proofErr w:type="spellEnd"/>
      <w:r w:rsidR="00310A6F">
        <w:rPr>
          <w:color w:val="000000"/>
        </w:rPr>
        <w:t xml:space="preserve">—not </w:t>
      </w:r>
      <w:r>
        <w:rPr>
          <w:color w:val="000000"/>
        </w:rPr>
        <w:t xml:space="preserve">as </w:t>
      </w:r>
      <w:ins w:id="400" w:author="rmlemmons" w:date="2010-03-04T15:21:00Z">
        <w:r w:rsidR="003076A7">
          <w:rPr>
            <w:color w:val="000000"/>
          </w:rPr>
          <w:t xml:space="preserve">its defining </w:t>
        </w:r>
      </w:ins>
      <w:del w:id="401" w:author="rmlemmons" w:date="2010-03-04T15:21:00Z">
        <w:r w:rsidDel="003076A7">
          <w:rPr>
            <w:color w:val="000000"/>
          </w:rPr>
          <w:delText>an essential</w:delText>
        </w:r>
      </w:del>
      <w:r>
        <w:rPr>
          <w:color w:val="000000"/>
        </w:rPr>
        <w:t xml:space="preserve"> act</w:t>
      </w:r>
      <w:del w:id="402" w:author="rmlemmons" w:date="2010-03-04T15:21:00Z">
        <w:r w:rsidDel="003076A7">
          <w:rPr>
            <w:color w:val="000000"/>
          </w:rPr>
          <w:delText xml:space="preserve"> or acts</w:delText>
        </w:r>
      </w:del>
      <w:r w:rsidR="00310A6F">
        <w:rPr>
          <w:color w:val="000000"/>
        </w:rPr>
        <w:t xml:space="preserve">—but </w:t>
      </w:r>
      <w:r>
        <w:rPr>
          <w:color w:val="000000"/>
        </w:rPr>
        <w:t xml:space="preserve">as the effect of attaining </w:t>
      </w:r>
      <w:ins w:id="403" w:author="rmlemmons" w:date="2010-03-04T15:25:00Z">
        <w:r w:rsidR="003076A7">
          <w:rPr>
            <w:color w:val="000000"/>
          </w:rPr>
          <w:t xml:space="preserve">what is loved by the will, namely, </w:t>
        </w:r>
      </w:ins>
      <w:r>
        <w:rPr>
          <w:color w:val="000000"/>
        </w:rPr>
        <w:t>the perfect good.</w:t>
      </w:r>
      <w:ins w:id="404" w:author="rmlemmons" w:date="2010-03-14T10:14:00Z">
        <w:r w:rsidR="00AF0FE5">
          <w:rPr>
            <w:rStyle w:val="EndnoteReference"/>
            <w:color w:val="000000"/>
          </w:rPr>
          <w:endnoteReference w:id="26"/>
        </w:r>
      </w:ins>
      <w:r>
        <w:rPr>
          <w:color w:val="000000"/>
        </w:rPr>
        <w:t xml:space="preserve"> </w:t>
      </w:r>
      <w:del w:id="406" w:author="rmlemmons" w:date="2010-03-04T15:25:00Z">
        <w:r w:rsidDel="003076A7">
          <w:rPr>
            <w:color w:val="000000"/>
          </w:rPr>
          <w:delText>In other words</w:delText>
        </w:r>
      </w:del>
      <w:del w:id="407" w:author="rmlemmons" w:date="2010-03-04T15:26:00Z">
        <w:r w:rsidDel="003076A7">
          <w:rPr>
            <w:color w:val="000000"/>
          </w:rPr>
          <w:delText>,</w:delText>
        </w:r>
      </w:del>
      <w:ins w:id="408" w:author="rmlemmons" w:date="2010-03-04T15:26:00Z">
        <w:r w:rsidR="003076A7">
          <w:rPr>
            <w:color w:val="000000"/>
          </w:rPr>
          <w:t xml:space="preserve"> This means that</w:t>
        </w:r>
      </w:ins>
      <w:r>
        <w:rPr>
          <w:color w:val="000000"/>
        </w:rPr>
        <w:t xml:space="preserve"> without the contentment of love, </w:t>
      </w:r>
      <w:proofErr w:type="spellStart"/>
      <w:r>
        <w:rPr>
          <w:color w:val="000000"/>
        </w:rPr>
        <w:t>eudaimonic</w:t>
      </w:r>
      <w:proofErr w:type="spellEnd"/>
      <w:r>
        <w:rPr>
          <w:color w:val="000000"/>
        </w:rPr>
        <w:t xml:space="preserve"> acts would fail to be </w:t>
      </w:r>
      <w:r w:rsidR="002C615B" w:rsidRPr="002C615B">
        <w:rPr>
          <w:color w:val="000000"/>
          <w:u w:val="single"/>
          <w:rPrChange w:id="409" w:author="rmlemmons" w:date="2010-03-11T08:55:00Z">
            <w:rPr>
              <w:color w:val="000000"/>
            </w:rPr>
          </w:rPrChange>
        </w:rPr>
        <w:t>experienced</w:t>
      </w:r>
      <w:r>
        <w:rPr>
          <w:color w:val="000000"/>
        </w:rPr>
        <w:t xml:space="preserve"> as </w:t>
      </w:r>
      <w:proofErr w:type="spellStart"/>
      <w:r>
        <w:rPr>
          <w:color w:val="000000"/>
        </w:rPr>
        <w:t>eudaimonic</w:t>
      </w:r>
      <w:proofErr w:type="spellEnd"/>
      <w:r>
        <w:rPr>
          <w:color w:val="000000"/>
        </w:rPr>
        <w:t>.</w:t>
      </w:r>
      <w:ins w:id="410" w:author="rmlemmons" w:date="2010-03-14T10:06:00Z">
        <w:r w:rsidR="00B1744D">
          <w:rPr>
            <w:rStyle w:val="EndnoteReference"/>
            <w:color w:val="000000"/>
          </w:rPr>
          <w:endnoteReference w:id="27"/>
        </w:r>
      </w:ins>
      <w:r>
        <w:rPr>
          <w:color w:val="000000"/>
        </w:rPr>
        <w:t xml:space="preserve">  Without contented love, </w:t>
      </w:r>
      <w:proofErr w:type="spellStart"/>
      <w:r>
        <w:rPr>
          <w:color w:val="000000"/>
        </w:rPr>
        <w:t>eudaimonia</w:t>
      </w:r>
      <w:proofErr w:type="spellEnd"/>
      <w:r>
        <w:rPr>
          <w:color w:val="000000"/>
        </w:rPr>
        <w:t xml:space="preserve"> would not be happiness.</w:t>
      </w:r>
      <w:ins w:id="415" w:author="rmlemmons" w:date="2010-03-14T10:12:00Z">
        <w:r w:rsidR="00AF0FE5">
          <w:rPr>
            <w:rStyle w:val="EndnoteReference"/>
            <w:color w:val="000000"/>
          </w:rPr>
          <w:endnoteReference w:id="28"/>
        </w:r>
      </w:ins>
      <w:r>
        <w:rPr>
          <w:color w:val="000000"/>
        </w:rPr>
        <w:t xml:space="preserve"> </w:t>
      </w:r>
      <w:proofErr w:type="spellStart"/>
      <w:r>
        <w:rPr>
          <w:color w:val="000000"/>
        </w:rPr>
        <w:t>Eudaimonic</w:t>
      </w:r>
      <w:proofErr w:type="spellEnd"/>
      <w:r>
        <w:rPr>
          <w:color w:val="000000"/>
        </w:rPr>
        <w:t xml:space="preserve"> acts are thus acts of love in so far as they are happiness, that is, in so far as they fulfill love’s desire.</w:t>
      </w:r>
    </w:p>
    <w:p w:rsidR="00784D8B" w:rsidRDefault="008F1D22" w:rsidP="00784D8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rPr>
          <w:ins w:id="418" w:author="rmlemmons" w:date="2010-03-14T10:30:00Z"/>
          <w:color w:val="000000"/>
        </w:rPr>
      </w:pPr>
      <w:r>
        <w:rPr>
          <w:color w:val="000000"/>
        </w:rPr>
        <w:tab/>
        <w:t>Second, the activities of reason are undertaken when chosen by the will as ends. And, as Aquinas noted,</w:t>
      </w:r>
      <w:r>
        <w:rPr>
          <w:rStyle w:val="EndnoteReference"/>
          <w:color w:val="000000"/>
        </w:rPr>
        <w:endnoteReference w:id="29"/>
      </w:r>
      <w:r>
        <w:rPr>
          <w:color w:val="000000"/>
        </w:rPr>
        <w:t xml:space="preserve"> ends are not sought unless loved. So unless God and moral virtue are loved, they cannot be ends of human action and choice. Indeed, given the goodness of God </w:t>
      </w:r>
      <w:proofErr w:type="gramStart"/>
      <w:ins w:id="419" w:author="rmlemmons" w:date="2010-03-09T13:47:00Z">
        <w:r w:rsidR="006F012C">
          <w:rPr>
            <w:color w:val="000000"/>
          </w:rPr>
          <w:t>a</w:t>
        </w:r>
      </w:ins>
      <w:proofErr w:type="gramEnd"/>
      <w:del w:id="420" w:author="rmlemmons" w:date="2010-03-09T13:47:00Z">
        <w:r w:rsidDel="006F012C">
          <w:rPr>
            <w:color w:val="000000"/>
          </w:rPr>
          <w:delText>as the unmoved mover</w:delText>
        </w:r>
        <w:r w:rsidDel="006F012C">
          <w:rPr>
            <w:rStyle w:val="EndnoteReference"/>
            <w:color w:val="000000"/>
          </w:rPr>
          <w:endnoteReference w:id="30"/>
        </w:r>
        <w:r w:rsidDel="006F012C">
          <w:rPr>
            <w:color w:val="000000"/>
          </w:rPr>
          <w:delText xml:space="preserve"> a</w:delText>
        </w:r>
      </w:del>
      <w:r>
        <w:rPr>
          <w:color w:val="000000"/>
        </w:rPr>
        <w:t>nd the goodness of moral virtue,</w:t>
      </w:r>
      <w:ins w:id="423" w:author="rmlemmons" w:date="2010-03-09T13:47:00Z">
        <w:r w:rsidR="006F012C" w:rsidRPr="006F012C">
          <w:rPr>
            <w:rStyle w:val="EndnoteReference"/>
            <w:color w:val="000000"/>
          </w:rPr>
          <w:t xml:space="preserve"> </w:t>
        </w:r>
        <w:r w:rsidR="006F012C">
          <w:rPr>
            <w:rStyle w:val="EndnoteReference"/>
            <w:color w:val="000000"/>
          </w:rPr>
          <w:endnoteReference w:id="31"/>
        </w:r>
      </w:ins>
      <w:r>
        <w:rPr>
          <w:color w:val="000000"/>
        </w:rPr>
        <w:t xml:space="preserve"> the </w:t>
      </w:r>
      <w:proofErr w:type="spellStart"/>
      <w:r>
        <w:rPr>
          <w:color w:val="000000"/>
        </w:rPr>
        <w:t>eudaimonic</w:t>
      </w:r>
      <w:proofErr w:type="spellEnd"/>
      <w:r>
        <w:rPr>
          <w:color w:val="000000"/>
        </w:rPr>
        <w:t xml:space="preserve"> activities of contemplating God and morally virtuous action can be re-described as the activities that properly respond to the </w:t>
      </w:r>
      <w:ins w:id="439" w:author="rmlemmons" w:date="2010-03-08T14:33:00Z">
        <w:r w:rsidR="009F1D4D">
          <w:rPr>
            <w:color w:val="000000"/>
          </w:rPr>
          <w:t>goodness of God</w:t>
        </w:r>
      </w:ins>
      <w:del w:id="440" w:author="rmlemmons" w:date="2010-03-08T14:33:00Z">
        <w:r w:rsidDel="009F1D4D">
          <w:rPr>
            <w:color w:val="000000"/>
          </w:rPr>
          <w:delText xml:space="preserve">divine first principle of being </w:delText>
        </w:r>
      </w:del>
      <w:ins w:id="441" w:author="rmlemmons" w:date="2010-03-08T14:33:00Z">
        <w:r w:rsidR="009F1D4D">
          <w:rPr>
            <w:color w:val="000000"/>
          </w:rPr>
          <w:t xml:space="preserve"> </w:t>
        </w:r>
      </w:ins>
      <w:r>
        <w:rPr>
          <w:color w:val="000000"/>
        </w:rPr>
        <w:t xml:space="preserve">and </w:t>
      </w:r>
      <w:ins w:id="442" w:author="rmlemmons" w:date="2010-03-08T14:33:00Z">
        <w:r w:rsidR="009F1D4D">
          <w:rPr>
            <w:color w:val="000000"/>
          </w:rPr>
          <w:t xml:space="preserve">to </w:t>
        </w:r>
      </w:ins>
      <w:r>
        <w:rPr>
          <w:color w:val="000000"/>
        </w:rPr>
        <w:t xml:space="preserve">moral goodness. </w:t>
      </w:r>
      <w:ins w:id="443" w:author="rmlemmons" w:date="2010-03-14T10:20:00Z">
        <w:r w:rsidR="003F4F4C">
          <w:rPr>
            <w:color w:val="000000"/>
          </w:rPr>
          <w:t>As such, they are</w:t>
        </w:r>
      </w:ins>
      <w:del w:id="444" w:author="rmlemmons" w:date="2010-03-14T10:20:00Z">
        <w:r w:rsidDel="003F4F4C">
          <w:rPr>
            <w:color w:val="000000"/>
          </w:rPr>
          <w:delText>Virtu</w:delText>
        </w:r>
      </w:del>
      <w:del w:id="445" w:author="rmlemmons" w:date="2010-03-09T13:48:00Z">
        <w:r w:rsidDel="006F012C">
          <w:rPr>
            <w:color w:val="000000"/>
          </w:rPr>
          <w:delText>e</w:delText>
        </w:r>
      </w:del>
      <w:del w:id="446" w:author="rmlemmons" w:date="2010-03-14T10:20:00Z">
        <w:r w:rsidDel="003F4F4C">
          <w:rPr>
            <w:color w:val="000000"/>
          </w:rPr>
          <w:delText xml:space="preserve">, then, whether speculative or practical, </w:delText>
        </w:r>
      </w:del>
      <w:del w:id="447" w:author="rmlemmons" w:date="2010-03-09T13:48:00Z">
        <w:r w:rsidDel="006F012C">
          <w:rPr>
            <w:color w:val="000000"/>
          </w:rPr>
          <w:delText xml:space="preserve">is </w:delText>
        </w:r>
      </w:del>
      <w:del w:id="448" w:author="rmlemmons" w:date="2010-03-10T13:58:00Z">
        <w:r w:rsidDel="004E3D13">
          <w:rPr>
            <w:color w:val="000000"/>
          </w:rPr>
          <w:delText xml:space="preserve">nothing other than </w:delText>
        </w:r>
      </w:del>
      <w:del w:id="449" w:author="rmlemmons" w:date="2010-03-09T13:48:00Z">
        <w:r w:rsidDel="006F012C">
          <w:rPr>
            <w:color w:val="000000"/>
          </w:rPr>
          <w:delText xml:space="preserve">properly responding </w:delText>
        </w:r>
      </w:del>
      <w:del w:id="450" w:author="rmlemmons" w:date="2010-03-10T13:59:00Z">
        <w:r w:rsidDel="004E3D13">
          <w:rPr>
            <w:color w:val="000000"/>
          </w:rPr>
          <w:delText>to</w:delText>
        </w:r>
      </w:del>
      <w:del w:id="451" w:author="rmlemmons" w:date="2010-03-14T10:20:00Z">
        <w:r w:rsidDel="003F4F4C">
          <w:rPr>
            <w:color w:val="000000"/>
          </w:rPr>
          <w:delText xml:space="preserve"> the good.</w:delText>
        </w:r>
        <w:r w:rsidDel="003F4F4C">
          <w:rPr>
            <w:rStyle w:val="EndnoteReference"/>
            <w:color w:val="000000"/>
          </w:rPr>
          <w:endnoteReference w:id="32"/>
        </w:r>
        <w:r w:rsidDel="003F4F4C">
          <w:rPr>
            <w:color w:val="000000"/>
          </w:rPr>
          <w:delText xml:space="preserve"> And this identifies virtuous acts as </w:delText>
        </w:r>
      </w:del>
      <w:ins w:id="462" w:author="rmlemmons" w:date="2010-03-14T10:20:00Z">
        <w:r w:rsidR="003F4F4C">
          <w:rPr>
            <w:color w:val="000000"/>
          </w:rPr>
          <w:t xml:space="preserve"> </w:t>
        </w:r>
      </w:ins>
      <w:r>
        <w:rPr>
          <w:color w:val="000000"/>
        </w:rPr>
        <w:t>acts of love.</w:t>
      </w:r>
      <w:ins w:id="463" w:author="rmlemmons" w:date="2010-03-14T10:22:00Z">
        <w:r w:rsidR="003F4F4C">
          <w:rPr>
            <w:rStyle w:val="EndnoteReference"/>
            <w:color w:val="000000"/>
          </w:rPr>
          <w:endnoteReference w:id="33"/>
        </w:r>
      </w:ins>
      <w:r>
        <w:rPr>
          <w:color w:val="000000"/>
        </w:rPr>
        <w:t xml:space="preserve"> </w:t>
      </w:r>
      <w:ins w:id="476" w:author="rmlemmons" w:date="2010-03-14T10:30:00Z">
        <w:r w:rsidR="00784D8B">
          <w:rPr>
            <w:color w:val="000000"/>
          </w:rPr>
          <w:t xml:space="preserve">Thus, </w:t>
        </w:r>
      </w:ins>
      <w:proofErr w:type="spellStart"/>
      <w:ins w:id="477" w:author="rmlemmons" w:date="2010-03-14T10:31:00Z">
        <w:r w:rsidR="00784D8B">
          <w:rPr>
            <w:color w:val="000000"/>
          </w:rPr>
          <w:t>eudaimonic</w:t>
        </w:r>
        <w:proofErr w:type="spellEnd"/>
        <w:r w:rsidR="00784D8B">
          <w:rPr>
            <w:color w:val="000000"/>
          </w:rPr>
          <w:t xml:space="preserve"> acts are acts of love </w:t>
        </w:r>
      </w:ins>
      <w:ins w:id="478" w:author="rmlemmons" w:date="2010-03-14T10:30:00Z">
        <w:r w:rsidR="00784D8B">
          <w:rPr>
            <w:color w:val="000000"/>
            <w:u w:val="single"/>
          </w:rPr>
          <w:t xml:space="preserve">in so far as </w:t>
        </w:r>
        <w:r w:rsidR="00784D8B">
          <w:rPr>
            <w:color w:val="000000"/>
          </w:rPr>
          <w:t xml:space="preserve">love motivates the virtuous acts that are </w:t>
        </w:r>
        <w:r w:rsidR="00784D8B" w:rsidRPr="00310A6F">
          <w:rPr>
            <w:color w:val="000000"/>
            <w:u w:val="single"/>
          </w:rPr>
          <w:t>per se</w:t>
        </w:r>
        <w:r w:rsidR="00784D8B">
          <w:rPr>
            <w:color w:val="000000"/>
          </w:rPr>
          <w:t xml:space="preserve"> </w:t>
        </w:r>
        <w:proofErr w:type="spellStart"/>
        <w:r w:rsidR="00784D8B">
          <w:rPr>
            <w:color w:val="000000"/>
          </w:rPr>
          <w:t>eudaimonic</w:t>
        </w:r>
        <w:proofErr w:type="spellEnd"/>
        <w:r w:rsidR="00784D8B">
          <w:rPr>
            <w:color w:val="000000"/>
          </w:rPr>
          <w:t xml:space="preserve"> and rejoices in their attainment.</w:t>
        </w:r>
      </w:ins>
      <w:ins w:id="479" w:author="rmlemmons" w:date="2010-03-14T10:33:00Z">
        <w:r w:rsidR="00784D8B">
          <w:rPr>
            <w:rStyle w:val="EndnoteReference"/>
            <w:color w:val="000000"/>
          </w:rPr>
          <w:endnoteReference w:id="34"/>
        </w:r>
      </w:ins>
    </w:p>
    <w:p w:rsidR="008F1D22" w:rsidDel="00784D8B" w:rsidRDefault="008F1D2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rPr>
          <w:del w:id="483" w:author="rmlemmons" w:date="2010-03-14T10:30:00Z"/>
          <w:color w:val="000000"/>
        </w:rPr>
      </w:pPr>
      <w:r>
        <w:rPr>
          <w:color w:val="000000"/>
        </w:rPr>
        <w:t xml:space="preserve">Love’s role in </w:t>
      </w:r>
      <w:proofErr w:type="spellStart"/>
      <w:ins w:id="484" w:author="rmlemmons" w:date="2010-03-14T10:36:00Z">
        <w:r w:rsidR="00784D8B">
          <w:rPr>
            <w:color w:val="000000"/>
          </w:rPr>
          <w:t>e</w:t>
        </w:r>
      </w:ins>
      <w:del w:id="485" w:author="rmlemmons" w:date="2010-03-14T10:36:00Z">
        <w:r w:rsidDel="00784D8B">
          <w:rPr>
            <w:color w:val="000000"/>
          </w:rPr>
          <w:delText>eudaimonia</w:delText>
        </w:r>
      </w:del>
      <w:ins w:id="486" w:author="rmlemmons" w:date="2010-03-14T10:36:00Z">
        <w:r w:rsidR="00784D8B">
          <w:rPr>
            <w:color w:val="000000"/>
          </w:rPr>
          <w:t>udaimonia</w:t>
        </w:r>
        <w:proofErr w:type="spellEnd"/>
        <w:r w:rsidR="00784D8B">
          <w:rPr>
            <w:color w:val="000000"/>
          </w:rPr>
          <w:t>, moreover,</w:t>
        </w:r>
      </w:ins>
      <w:r>
        <w:rPr>
          <w:color w:val="000000"/>
        </w:rPr>
        <w:t xml:space="preserve"> explains why those who refuse to love devolve into misery and vice. And it explains why Aquinas identified the obligations of love as basic moral obligations</w:t>
      </w:r>
      <w:ins w:id="487" w:author="rmlemmons" w:date="2010-03-14T10:43:00Z">
        <w:r w:rsidR="00B709CF">
          <w:rPr>
            <w:color w:val="000000"/>
          </w:rPr>
          <w:t xml:space="preserve"> and foundational moral principles</w:t>
        </w:r>
      </w:ins>
      <w:r>
        <w:rPr>
          <w:color w:val="000000"/>
        </w:rPr>
        <w:t>.</w:t>
      </w:r>
      <w:r>
        <w:rPr>
          <w:rStyle w:val="EndnoteReference"/>
          <w:color w:val="000000"/>
        </w:rPr>
        <w:endnoteReference w:id="35"/>
      </w:r>
      <w:del w:id="496" w:author="rmlemmons" w:date="2010-03-14T10:30:00Z">
        <w:r w:rsidDel="00784D8B">
          <w:rPr>
            <w:color w:val="000000"/>
          </w:rPr>
          <w:delText xml:space="preserve"> Thus, </w:delText>
        </w:r>
      </w:del>
      <w:del w:id="497" w:author="rmlemmons" w:date="2010-03-09T13:49:00Z">
        <w:r w:rsidDel="006F012C">
          <w:rPr>
            <w:color w:val="000000"/>
          </w:rPr>
          <w:delText xml:space="preserve">eudaimonic acts are acts of love </w:delText>
        </w:r>
      </w:del>
      <w:del w:id="498" w:author="rmlemmons" w:date="2010-03-09T13:50:00Z">
        <w:r w:rsidDel="006F012C">
          <w:rPr>
            <w:color w:val="000000"/>
          </w:rPr>
          <w:delText xml:space="preserve">because </w:delText>
        </w:r>
      </w:del>
      <w:del w:id="499" w:author="rmlemmons" w:date="2010-03-14T10:30:00Z">
        <w:r w:rsidDel="00784D8B">
          <w:rPr>
            <w:color w:val="000000"/>
          </w:rPr>
          <w:delText xml:space="preserve">love motivates the virtuous acts that are </w:delText>
        </w:r>
        <w:r w:rsidRPr="00310A6F" w:rsidDel="00784D8B">
          <w:rPr>
            <w:color w:val="000000"/>
            <w:u w:val="single"/>
          </w:rPr>
          <w:delText>per se</w:delText>
        </w:r>
        <w:r w:rsidDel="00784D8B">
          <w:rPr>
            <w:color w:val="000000"/>
          </w:rPr>
          <w:delText xml:space="preserve"> eudaimonic.</w:delText>
        </w:r>
      </w:del>
    </w:p>
    <w:p w:rsidR="00784D8B" w:rsidRDefault="00784D8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rPr>
          <w:ins w:id="500" w:author="rmlemmons" w:date="2010-03-14T10:30:00Z"/>
          <w:color w:val="000000"/>
        </w:rPr>
      </w:pPr>
    </w:p>
    <w:p w:rsidR="0087435D" w:rsidRDefault="008F1D2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rPr>
          <w:ins w:id="501" w:author="rmlemmons" w:date="2010-03-15T13:59:00Z"/>
          <w:color w:val="000000"/>
        </w:rPr>
      </w:pPr>
      <w:r>
        <w:rPr>
          <w:color w:val="000000"/>
        </w:rPr>
        <w:tab/>
        <w:t xml:space="preserve">The third reason why </w:t>
      </w:r>
      <w:proofErr w:type="spellStart"/>
      <w:r>
        <w:rPr>
          <w:color w:val="000000"/>
        </w:rPr>
        <w:t>eudaimonic</w:t>
      </w:r>
      <w:proofErr w:type="spellEnd"/>
      <w:r>
        <w:rPr>
          <w:color w:val="000000"/>
        </w:rPr>
        <w:t xml:space="preserve"> acts are acts of love</w:t>
      </w:r>
      <w:ins w:id="502" w:author="rmlemmons" w:date="2010-03-14T10:37:00Z">
        <w:r w:rsidR="00784D8B">
          <w:rPr>
            <w:color w:val="000000"/>
          </w:rPr>
          <w:t>, although not essentially so,</w:t>
        </w:r>
      </w:ins>
      <w:r>
        <w:rPr>
          <w:color w:val="000000"/>
        </w:rPr>
        <w:t xml:space="preserve"> </w:t>
      </w:r>
      <w:ins w:id="503" w:author="rmlemmons" w:date="2010-03-11T08:58:00Z">
        <w:r w:rsidR="00BF586D">
          <w:rPr>
            <w:color w:val="000000"/>
          </w:rPr>
          <w:t xml:space="preserve">is </w:t>
        </w:r>
      </w:ins>
      <w:ins w:id="504" w:author="rmlemmons" w:date="2010-03-11T09:01:00Z">
        <w:r w:rsidR="00BF586D">
          <w:rPr>
            <w:color w:val="000000"/>
          </w:rPr>
          <w:t>that none can be properly related to God and to one</w:t>
        </w:r>
      </w:ins>
      <w:ins w:id="505" w:author="rmlemmons" w:date="2010-03-11T09:02:00Z">
        <w:r w:rsidR="00BF586D">
          <w:rPr>
            <w:color w:val="000000"/>
          </w:rPr>
          <w:t>’s fellow human beings without love and such relatedness is the point of virtuous acts.</w:t>
        </w:r>
      </w:ins>
      <w:ins w:id="506" w:author="rmlemmons" w:date="2010-03-11T09:03:00Z">
        <w:r w:rsidR="00BF586D">
          <w:rPr>
            <w:rStyle w:val="EndnoteReference"/>
            <w:color w:val="000000"/>
          </w:rPr>
          <w:endnoteReference w:id="36"/>
        </w:r>
      </w:ins>
      <w:ins w:id="517" w:author="rmlemmons" w:date="2010-03-11T09:02:00Z">
        <w:r w:rsidR="00BF586D">
          <w:rPr>
            <w:color w:val="000000"/>
          </w:rPr>
          <w:t xml:space="preserve"> </w:t>
        </w:r>
      </w:ins>
      <w:ins w:id="518" w:author="rmlemmons" w:date="2010-03-14T10:42:00Z">
        <w:r w:rsidR="00B709CF">
          <w:rPr>
            <w:color w:val="000000"/>
          </w:rPr>
          <w:t xml:space="preserve">If this were not the case, then </w:t>
        </w:r>
      </w:ins>
      <w:ins w:id="519" w:author="rmlemmons" w:date="2010-03-15T13:55:00Z">
        <w:r w:rsidR="0087435D">
          <w:rPr>
            <w:color w:val="000000"/>
          </w:rPr>
          <w:t xml:space="preserve">not only would </w:t>
        </w:r>
      </w:ins>
      <w:ins w:id="520" w:author="rmlemmons" w:date="2010-03-14T10:42:00Z">
        <w:r w:rsidR="00B709CF">
          <w:rPr>
            <w:color w:val="000000"/>
          </w:rPr>
          <w:t>loving God above all and loving your neighbor as yourself not be foundational moral principles</w:t>
        </w:r>
      </w:ins>
      <w:ins w:id="521" w:author="rmlemmons" w:date="2010-03-15T13:55:00Z">
        <w:r w:rsidR="0087435D">
          <w:rPr>
            <w:color w:val="000000"/>
          </w:rPr>
          <w:t>,</w:t>
        </w:r>
      </w:ins>
      <w:ins w:id="522" w:author="rmlemmons" w:date="2010-03-14T10:44:00Z">
        <w:r w:rsidR="00B709CF">
          <w:rPr>
            <w:rStyle w:val="EndnoteReference"/>
            <w:color w:val="000000"/>
          </w:rPr>
          <w:endnoteReference w:id="37"/>
        </w:r>
      </w:ins>
      <w:ins w:id="555" w:author="rmlemmons" w:date="2010-03-15T13:55:00Z">
        <w:r w:rsidR="0087435D">
          <w:rPr>
            <w:color w:val="000000"/>
          </w:rPr>
          <w:t xml:space="preserve"> but justice would </w:t>
        </w:r>
      </w:ins>
      <w:ins w:id="556" w:author="rmlemmons" w:date="2010-03-15T13:52:00Z">
        <w:r w:rsidR="0087435D">
          <w:rPr>
            <w:color w:val="000000"/>
          </w:rPr>
          <w:t xml:space="preserve">not be an indispensable moral virtue. </w:t>
        </w:r>
      </w:ins>
      <w:ins w:id="557" w:author="rmlemmons" w:date="2010-03-15T13:58:00Z">
        <w:r w:rsidR="0087435D">
          <w:rPr>
            <w:color w:val="000000"/>
          </w:rPr>
          <w:t xml:space="preserve">Indeed, </w:t>
        </w:r>
      </w:ins>
      <w:ins w:id="558" w:author="rmlemmons" w:date="2010-03-15T13:52:00Z">
        <w:r w:rsidR="0087435D">
          <w:rPr>
            <w:color w:val="000000"/>
          </w:rPr>
          <w:t>Aristotle</w:t>
        </w:r>
      </w:ins>
      <w:ins w:id="559" w:author="rmlemmons" w:date="2010-03-15T13:56:00Z">
        <w:r w:rsidR="0087435D">
          <w:rPr>
            <w:color w:val="000000"/>
          </w:rPr>
          <w:t xml:space="preserve"> was </w:t>
        </w:r>
      </w:ins>
      <w:ins w:id="560" w:author="rmlemmons" w:date="2010-03-15T13:52:00Z">
        <w:r w:rsidR="008C02E0">
          <w:rPr>
            <w:color w:val="000000"/>
          </w:rPr>
          <w:t>right to argue</w:t>
        </w:r>
      </w:ins>
      <w:ins w:id="561" w:author="rmlemmons" w:date="2010-03-15T13:53:00Z">
        <w:r w:rsidR="0087435D">
          <w:rPr>
            <w:color w:val="000000"/>
          </w:rPr>
          <w:t xml:space="preserve"> </w:t>
        </w:r>
      </w:ins>
      <w:del w:id="562" w:author="rmlemmons" w:date="2010-03-15T18:41:00Z">
        <w:r w:rsidDel="008C02E0">
          <w:rPr>
            <w:color w:val="000000"/>
          </w:rPr>
          <w:delText xml:space="preserve">is </w:delText>
        </w:r>
      </w:del>
      <w:r>
        <w:rPr>
          <w:color w:val="000000"/>
        </w:rPr>
        <w:t xml:space="preserve">that </w:t>
      </w:r>
      <w:proofErr w:type="spellStart"/>
      <w:r>
        <w:rPr>
          <w:color w:val="000000"/>
        </w:rPr>
        <w:t>eudaimonia</w:t>
      </w:r>
      <w:proofErr w:type="spellEnd"/>
      <w:r>
        <w:rPr>
          <w:color w:val="000000"/>
        </w:rPr>
        <w:t xml:space="preserve"> cannot be solitary, “since,” as put by Aristotle, “man is born for citizenship</w:t>
      </w:r>
      <w:del w:id="563" w:author="rmlemmons" w:date="2010-03-15T13:53:00Z">
        <w:r w:rsidDel="0087435D">
          <w:rPr>
            <w:color w:val="000000"/>
          </w:rPr>
          <w:delText>.</w:delText>
        </w:r>
      </w:del>
      <w:r>
        <w:rPr>
          <w:color w:val="000000"/>
        </w:rPr>
        <w:t>”</w:t>
      </w:r>
      <w:r>
        <w:rPr>
          <w:rStyle w:val="EndnoteReference"/>
          <w:color w:val="000000"/>
        </w:rPr>
        <w:endnoteReference w:id="38"/>
      </w:r>
      <w:r>
        <w:rPr>
          <w:color w:val="000000"/>
        </w:rPr>
        <w:t xml:space="preserve"> </w:t>
      </w:r>
      <w:ins w:id="572" w:author="rmlemmons" w:date="2010-03-15T13:53:00Z">
        <w:r w:rsidR="0087435D">
          <w:rPr>
            <w:color w:val="000000"/>
          </w:rPr>
          <w:t xml:space="preserve">and </w:t>
        </w:r>
      </w:ins>
      <w:ins w:id="573" w:author="rmlemmons" w:date="2010-03-15T18:41:00Z">
        <w:r w:rsidR="008C02E0">
          <w:rPr>
            <w:color w:val="000000"/>
          </w:rPr>
          <w:t xml:space="preserve">since </w:t>
        </w:r>
      </w:ins>
      <w:del w:id="574" w:author="rmlemmons" w:date="2010-03-15T13:54:00Z">
        <w:r w:rsidDel="0087435D">
          <w:rPr>
            <w:color w:val="000000"/>
          </w:rPr>
          <w:delText xml:space="preserve"> </w:delText>
        </w:r>
      </w:del>
      <w:del w:id="575" w:author="rmlemmons" w:date="2010-03-11T09:06:00Z">
        <w:r w:rsidDel="00BF586D">
          <w:rPr>
            <w:color w:val="000000"/>
          </w:rPr>
          <w:delText xml:space="preserve">For this reason, </w:delText>
        </w:r>
      </w:del>
      <w:del w:id="576" w:author="rmlemmons" w:date="2010-03-15T13:54:00Z">
        <w:r w:rsidDel="0087435D">
          <w:rPr>
            <w:color w:val="000000"/>
          </w:rPr>
          <w:delText>Aristotle argued</w:delText>
        </w:r>
      </w:del>
      <w:del w:id="577" w:author="rmlemmons" w:date="2010-03-11T09:11:00Z">
        <w:r w:rsidDel="00AA6225">
          <w:rPr>
            <w:color w:val="000000"/>
          </w:rPr>
          <w:delText xml:space="preserve"> </w:delText>
        </w:r>
      </w:del>
      <w:del w:id="578" w:author="rmlemmons" w:date="2010-03-11T09:06:00Z">
        <w:r w:rsidDel="00BF586D">
          <w:rPr>
            <w:color w:val="000000"/>
          </w:rPr>
          <w:delText xml:space="preserve">that </w:delText>
        </w:r>
      </w:del>
      <w:r>
        <w:rPr>
          <w:color w:val="000000"/>
        </w:rPr>
        <w:t>the excellence of practical reason is found in the building and sustaining of communities,</w:t>
      </w:r>
      <w:r>
        <w:rPr>
          <w:rStyle w:val="EndnoteReference"/>
          <w:color w:val="000000"/>
        </w:rPr>
        <w:endnoteReference w:id="39"/>
      </w:r>
      <w:r>
        <w:rPr>
          <w:color w:val="000000"/>
        </w:rPr>
        <w:t xml:space="preserve"> </w:t>
      </w:r>
      <w:ins w:id="593" w:author="rmlemmons" w:date="2010-03-15T13:54:00Z">
        <w:r w:rsidR="0087435D">
          <w:rPr>
            <w:color w:val="000000"/>
          </w:rPr>
          <w:t xml:space="preserve">understood as </w:t>
        </w:r>
      </w:ins>
      <w:commentRangeStart w:id="594"/>
      <w:commentRangeStart w:id="595"/>
      <w:del w:id="596" w:author="rmlemmons" w:date="2010-03-15T13:54:00Z">
        <w:r w:rsidDel="0087435D">
          <w:rPr>
            <w:color w:val="000000"/>
          </w:rPr>
          <w:delText xml:space="preserve">which are </w:delText>
        </w:r>
      </w:del>
      <w:r>
        <w:rPr>
          <w:color w:val="000000"/>
        </w:rPr>
        <w:t>nothing</w:t>
      </w:r>
      <w:commentRangeEnd w:id="594"/>
      <w:r w:rsidR="008909C9">
        <w:rPr>
          <w:rStyle w:val="CommentReference"/>
        </w:rPr>
        <w:commentReference w:id="594"/>
      </w:r>
      <w:commentRangeEnd w:id="595"/>
      <w:r w:rsidR="008909C9">
        <w:rPr>
          <w:rStyle w:val="CommentReference"/>
        </w:rPr>
        <w:commentReference w:id="595"/>
      </w:r>
      <w:r>
        <w:rPr>
          <w:color w:val="000000"/>
        </w:rPr>
        <w:t xml:space="preserve"> other than the friendly union of those who share a love both for the common good and for those who love that common good.</w:t>
      </w:r>
      <w:r>
        <w:rPr>
          <w:rStyle w:val="EndnoteReference"/>
          <w:color w:val="000000"/>
        </w:rPr>
        <w:endnoteReference w:id="40"/>
      </w:r>
      <w:r>
        <w:rPr>
          <w:color w:val="000000"/>
        </w:rPr>
        <w:t xml:space="preserve"> Shared love</w:t>
      </w:r>
      <w:ins w:id="597" w:author="rmlemmons" w:date="2010-03-11T09:08:00Z">
        <w:r w:rsidR="00460276">
          <w:rPr>
            <w:color w:val="000000"/>
          </w:rPr>
          <w:t xml:space="preserve"> </w:t>
        </w:r>
      </w:ins>
      <w:del w:id="598" w:author="rmlemmons" w:date="2010-03-11T09:08:00Z">
        <w:r w:rsidDel="00460276">
          <w:rPr>
            <w:color w:val="000000"/>
          </w:rPr>
          <w:delText xml:space="preserve">, then, </w:delText>
        </w:r>
      </w:del>
      <w:r>
        <w:rPr>
          <w:color w:val="000000"/>
        </w:rPr>
        <w:t xml:space="preserve">is </w:t>
      </w:r>
      <w:ins w:id="599" w:author="rmlemmons" w:date="2010-03-11T09:08:00Z">
        <w:r w:rsidR="00460276">
          <w:rPr>
            <w:color w:val="000000"/>
          </w:rPr>
          <w:t xml:space="preserve">not only </w:t>
        </w:r>
      </w:ins>
      <w:r>
        <w:rPr>
          <w:color w:val="000000"/>
        </w:rPr>
        <w:t>essential to establishing communities</w:t>
      </w:r>
      <w:ins w:id="600" w:author="rmlemmons" w:date="2010-03-11T09:07:00Z">
        <w:r w:rsidR="00460276">
          <w:rPr>
            <w:color w:val="000000"/>
          </w:rPr>
          <w:t>---</w:t>
        </w:r>
      </w:ins>
      <w:del w:id="601" w:author="rmlemmons" w:date="2010-03-11T09:07:00Z">
        <w:r w:rsidDel="00460276">
          <w:rPr>
            <w:color w:val="000000"/>
          </w:rPr>
          <w:delText xml:space="preserve"> </w:delText>
        </w:r>
      </w:del>
      <w:r>
        <w:rPr>
          <w:color w:val="000000"/>
        </w:rPr>
        <w:t xml:space="preserve">or </w:t>
      </w:r>
      <w:ins w:id="602" w:author="rmlemmons" w:date="2010-03-11T09:07:00Z">
        <w:r w:rsidR="00460276">
          <w:rPr>
            <w:color w:val="000000"/>
          </w:rPr>
          <w:t>any kind of relatedness</w:t>
        </w:r>
      </w:ins>
      <w:ins w:id="603" w:author="rmlemmons" w:date="2010-03-15T13:59:00Z">
        <w:r w:rsidR="0087435D">
          <w:rPr>
            <w:color w:val="000000"/>
          </w:rPr>
          <w:t>,</w:t>
        </w:r>
      </w:ins>
      <w:del w:id="604" w:author="rmlemmons" w:date="2010-03-11T09:08:00Z">
        <w:r w:rsidDel="00460276">
          <w:rPr>
            <w:color w:val="000000"/>
          </w:rPr>
          <w:delText>relationships of any kind</w:delText>
        </w:r>
      </w:del>
      <w:r>
        <w:rPr>
          <w:color w:val="000000"/>
        </w:rPr>
        <w:t xml:space="preserve"> </w:t>
      </w:r>
      <w:ins w:id="605" w:author="rmlemmons" w:date="2010-03-11T09:08:00Z">
        <w:r w:rsidR="00460276">
          <w:rPr>
            <w:color w:val="000000"/>
          </w:rPr>
          <w:t xml:space="preserve">but is also </w:t>
        </w:r>
      </w:ins>
      <w:del w:id="606" w:author="rmlemmons" w:date="2010-03-11T09:08:00Z">
        <w:r w:rsidDel="00460276">
          <w:rPr>
            <w:color w:val="000000"/>
          </w:rPr>
          <w:delText xml:space="preserve">and is </w:delText>
        </w:r>
      </w:del>
      <w:r>
        <w:rPr>
          <w:color w:val="000000"/>
        </w:rPr>
        <w:t>structured by the moral acts whereby community members act virtuously towards others and themselves. For instance, without temperance, one mistreats oneself</w:t>
      </w:r>
      <w:ins w:id="607" w:author="rmlemmons" w:date="2010-03-11T09:11:00Z">
        <w:r w:rsidR="00AA6225">
          <w:rPr>
            <w:color w:val="000000"/>
          </w:rPr>
          <w:t xml:space="preserve"> and those relying on </w:t>
        </w:r>
        <w:proofErr w:type="gramStart"/>
        <w:r w:rsidR="00AA6225">
          <w:rPr>
            <w:color w:val="000000"/>
          </w:rPr>
          <w:t>oneself</w:t>
        </w:r>
        <w:proofErr w:type="gramEnd"/>
        <w:r w:rsidR="00AA6225">
          <w:rPr>
            <w:color w:val="000000"/>
          </w:rPr>
          <w:t>.</w:t>
        </w:r>
      </w:ins>
      <w:del w:id="608" w:author="rmlemmons" w:date="2010-03-11T09:11:00Z">
        <w:r w:rsidDel="00AA6225">
          <w:rPr>
            <w:color w:val="000000"/>
          </w:rPr>
          <w:delText>; and, without justice, one mistreats others.</w:delText>
        </w:r>
      </w:del>
      <w:r>
        <w:rPr>
          <w:color w:val="000000"/>
        </w:rPr>
        <w:t xml:space="preserve"> To act morally is </w:t>
      </w:r>
      <w:del w:id="609" w:author="rmlemmons" w:date="2010-03-04T15:30:00Z">
        <w:r w:rsidDel="00BE0591">
          <w:rPr>
            <w:color w:val="000000"/>
          </w:rPr>
          <w:delText xml:space="preserve">thus </w:delText>
        </w:r>
      </w:del>
      <w:r>
        <w:rPr>
          <w:color w:val="000000"/>
        </w:rPr>
        <w:t xml:space="preserve">to will good to </w:t>
      </w:r>
      <w:ins w:id="610" w:author="rmlemmons" w:date="2010-03-11T09:12:00Z">
        <w:r w:rsidR="00AA6225">
          <w:rPr>
            <w:color w:val="000000"/>
          </w:rPr>
          <w:t xml:space="preserve">others and to </w:t>
        </w:r>
      </w:ins>
      <w:r>
        <w:rPr>
          <w:color w:val="000000"/>
        </w:rPr>
        <w:t>oneself</w:t>
      </w:r>
      <w:del w:id="611" w:author="rmlemmons" w:date="2010-03-11T09:12:00Z">
        <w:r w:rsidDel="00AA6225">
          <w:rPr>
            <w:color w:val="000000"/>
          </w:rPr>
          <w:delText xml:space="preserve"> and to others</w:delText>
        </w:r>
      </w:del>
      <w:r>
        <w:rPr>
          <w:color w:val="000000"/>
        </w:rPr>
        <w:t>.</w:t>
      </w:r>
      <w:r>
        <w:rPr>
          <w:rStyle w:val="EndnoteReference"/>
          <w:color w:val="000000"/>
        </w:rPr>
        <w:endnoteReference w:id="41"/>
      </w:r>
      <w:r>
        <w:rPr>
          <w:color w:val="000000"/>
        </w:rPr>
        <w:t xml:space="preserve"> And, this is to love as Aquinas pointed out.</w:t>
      </w:r>
      <w:r>
        <w:rPr>
          <w:rStyle w:val="EndnoteReference"/>
          <w:color w:val="000000"/>
        </w:rPr>
        <w:endnoteReference w:id="42"/>
      </w:r>
      <w:r>
        <w:rPr>
          <w:color w:val="000000"/>
        </w:rPr>
        <w:t xml:space="preserve"> Thus to act morally is to love oneself and others properly</w:t>
      </w:r>
      <w:ins w:id="624" w:author="rmlemmons" w:date="2010-03-04T15:30:00Z">
        <w:r w:rsidR="00BE0591">
          <w:rPr>
            <w:color w:val="000000"/>
          </w:rPr>
          <w:t xml:space="preserve">; it is to love </w:t>
        </w:r>
      </w:ins>
      <w:ins w:id="625" w:author="rmlemmons" w:date="2010-03-15T14:00:00Z">
        <w:r w:rsidR="0087435D">
          <w:rPr>
            <w:color w:val="000000"/>
          </w:rPr>
          <w:t xml:space="preserve">God </w:t>
        </w:r>
      </w:ins>
      <w:ins w:id="626" w:author="rmlemmons" w:date="2010-03-15T17:55:00Z">
        <w:r w:rsidR="00526669">
          <w:rPr>
            <w:color w:val="000000"/>
          </w:rPr>
          <w:t xml:space="preserve">above all </w:t>
        </w:r>
      </w:ins>
      <w:ins w:id="627" w:author="rmlemmons" w:date="2010-03-15T14:00:00Z">
        <w:r w:rsidR="0087435D">
          <w:rPr>
            <w:color w:val="000000"/>
          </w:rPr>
          <w:t xml:space="preserve">and </w:t>
        </w:r>
      </w:ins>
      <w:ins w:id="628" w:author="rmlemmons" w:date="2010-03-04T15:30:00Z">
        <w:r w:rsidR="00BE0591">
          <w:rPr>
            <w:color w:val="000000"/>
          </w:rPr>
          <w:t>neighbors as oneself</w:t>
        </w:r>
      </w:ins>
      <w:ins w:id="629" w:author="rmlemmons" w:date="2010-03-08T14:35:00Z">
        <w:r w:rsidR="009F1D4D">
          <w:rPr>
            <w:color w:val="000000"/>
          </w:rPr>
          <w:t>.</w:t>
        </w:r>
      </w:ins>
      <w:ins w:id="630" w:author="rmlemmons" w:date="2010-03-08T14:34:00Z">
        <w:r w:rsidR="009F1D4D">
          <w:rPr>
            <w:color w:val="000000"/>
          </w:rPr>
          <w:t xml:space="preserve"> </w:t>
        </w:r>
      </w:ins>
    </w:p>
    <w:p w:rsidR="006B151D" w:rsidRDefault="0087435D">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rPr>
          <w:ins w:id="631" w:author="rmlemmons" w:date="2010-03-14T11:32:00Z"/>
          <w:color w:val="000000"/>
        </w:rPr>
      </w:pPr>
      <w:ins w:id="632" w:author="rmlemmons" w:date="2010-03-15T13:59:00Z">
        <w:r>
          <w:rPr>
            <w:color w:val="000000"/>
          </w:rPr>
          <w:tab/>
        </w:r>
      </w:ins>
      <w:del w:id="633" w:author="rmlemmons" w:date="2010-03-04T15:30:00Z">
        <w:r w:rsidR="008F1D22" w:rsidDel="00BE0591">
          <w:rPr>
            <w:color w:val="000000"/>
          </w:rPr>
          <w:delText xml:space="preserve">. But since others are loved properly only when those who are closer to oneself are loved more, to act morally is to love neighbors as thyself. </w:delText>
        </w:r>
      </w:del>
      <w:r w:rsidR="008F1D22">
        <w:rPr>
          <w:color w:val="000000"/>
        </w:rPr>
        <w:t xml:space="preserve">To so </w:t>
      </w:r>
      <w:ins w:id="634" w:author="rmlemmons" w:date="2010-03-04T15:35:00Z">
        <w:r w:rsidR="00BE0591">
          <w:rPr>
            <w:color w:val="000000"/>
          </w:rPr>
          <w:t xml:space="preserve">love </w:t>
        </w:r>
      </w:ins>
      <w:ins w:id="635" w:author="rmlemmons" w:date="2010-03-15T14:00:00Z">
        <w:r>
          <w:rPr>
            <w:color w:val="000000"/>
          </w:rPr>
          <w:t xml:space="preserve">neighbors </w:t>
        </w:r>
      </w:ins>
      <w:ins w:id="636" w:author="rmlemmons" w:date="2010-03-04T15:35:00Z">
        <w:r w:rsidR="00BE0591">
          <w:rPr>
            <w:color w:val="000000"/>
          </w:rPr>
          <w:t xml:space="preserve">presupposes that </w:t>
        </w:r>
      </w:ins>
      <w:ins w:id="637" w:author="rmlemmons" w:date="2010-03-15T14:00:00Z">
        <w:r>
          <w:rPr>
            <w:color w:val="000000"/>
          </w:rPr>
          <w:t xml:space="preserve">they </w:t>
        </w:r>
      </w:ins>
      <w:ins w:id="638" w:author="rmlemmons" w:date="2010-03-04T15:35:00Z">
        <w:r w:rsidR="00BE0591">
          <w:rPr>
            <w:color w:val="000000"/>
          </w:rPr>
          <w:t xml:space="preserve">are like </w:t>
        </w:r>
      </w:ins>
      <w:ins w:id="639" w:author="rmlemmons" w:date="2010-03-15T14:00:00Z">
        <w:r w:rsidR="00176C99">
          <w:rPr>
            <w:color w:val="000000"/>
          </w:rPr>
          <w:t xml:space="preserve">the self </w:t>
        </w:r>
      </w:ins>
      <w:ins w:id="640" w:author="rmlemmons" w:date="2010-03-04T15:35:00Z">
        <w:r w:rsidR="00BE0591">
          <w:rPr>
            <w:color w:val="000000"/>
          </w:rPr>
          <w:t xml:space="preserve">due to </w:t>
        </w:r>
      </w:ins>
      <w:del w:id="641" w:author="rmlemmons" w:date="2010-03-04T15:36:00Z">
        <w:r w:rsidR="008F1D22" w:rsidDel="00BE0591">
          <w:rPr>
            <w:color w:val="000000"/>
          </w:rPr>
          <w:delText xml:space="preserve">identify moral action and neighborly love requires identifying neighbors as worthy of being so treated. Worthiness has been established on the basis of a </w:delText>
        </w:r>
      </w:del>
      <w:ins w:id="642" w:author="rmlemmons" w:date="2010-03-04T15:36:00Z">
        <w:r w:rsidR="003C569F">
          <w:rPr>
            <w:color w:val="000000"/>
          </w:rPr>
          <w:t xml:space="preserve">a </w:t>
        </w:r>
      </w:ins>
      <w:r w:rsidR="008F1D22">
        <w:rPr>
          <w:color w:val="000000"/>
        </w:rPr>
        <w:t>shared love and justice (Aristotle</w:t>
      </w:r>
      <w:r w:rsidR="008F1D22">
        <w:rPr>
          <w:rStyle w:val="EndnoteReference"/>
          <w:color w:val="000000"/>
        </w:rPr>
        <w:endnoteReference w:id="43"/>
      </w:r>
      <w:r w:rsidR="008F1D22">
        <w:rPr>
          <w:color w:val="000000"/>
        </w:rPr>
        <w:t>), a shared humanity (Aquinas</w:t>
      </w:r>
      <w:r w:rsidR="008F1D22">
        <w:rPr>
          <w:rStyle w:val="EndnoteReference"/>
          <w:color w:val="000000"/>
        </w:rPr>
        <w:endnoteReference w:id="44"/>
      </w:r>
      <w:r w:rsidR="008F1D22">
        <w:rPr>
          <w:color w:val="000000"/>
        </w:rPr>
        <w:t xml:space="preserve">), </w:t>
      </w:r>
      <w:del w:id="647" w:author="rmlemmons" w:date="2010-03-04T15:37:00Z">
        <w:r w:rsidR="008F1D22" w:rsidDel="003C569F">
          <w:rPr>
            <w:color w:val="000000"/>
          </w:rPr>
          <w:delText>and</w:delText>
        </w:r>
      </w:del>
      <w:r w:rsidR="008F1D22">
        <w:rPr>
          <w:color w:val="000000"/>
        </w:rPr>
        <w:t xml:space="preserve"> </w:t>
      </w:r>
      <w:ins w:id="648" w:author="rmlemmons" w:date="2010-03-04T15:37:00Z">
        <w:r w:rsidR="003C569F">
          <w:rPr>
            <w:color w:val="000000"/>
          </w:rPr>
          <w:t xml:space="preserve">or </w:t>
        </w:r>
      </w:ins>
      <w:r w:rsidR="008F1D22">
        <w:rPr>
          <w:color w:val="000000"/>
        </w:rPr>
        <w:t>being a person (</w:t>
      </w:r>
      <w:proofErr w:type="spellStart"/>
      <w:r w:rsidR="008F1D22">
        <w:rPr>
          <w:color w:val="000000"/>
        </w:rPr>
        <w:t>Wojytla</w:t>
      </w:r>
      <w:proofErr w:type="spellEnd"/>
      <w:r w:rsidR="008F1D22">
        <w:rPr>
          <w:rStyle w:val="EndnoteReference"/>
          <w:color w:val="000000"/>
        </w:rPr>
        <w:endnoteReference w:id="45"/>
      </w:r>
      <w:r w:rsidR="008F1D22">
        <w:rPr>
          <w:color w:val="000000"/>
        </w:rPr>
        <w:t xml:space="preserve">). Whatever the basis for properly loving neighbors, </w:t>
      </w:r>
      <w:ins w:id="654" w:author="rmlemmons" w:date="2010-03-11T13:19:00Z">
        <w:r w:rsidR="00B06DB5">
          <w:rPr>
            <w:color w:val="000000"/>
          </w:rPr>
          <w:t xml:space="preserve">the </w:t>
        </w:r>
        <w:proofErr w:type="spellStart"/>
        <w:r w:rsidR="00B06DB5">
          <w:rPr>
            <w:color w:val="000000"/>
          </w:rPr>
          <w:t>eudaimonic</w:t>
        </w:r>
        <w:proofErr w:type="spellEnd"/>
        <w:r w:rsidR="00B06DB5">
          <w:rPr>
            <w:color w:val="000000"/>
          </w:rPr>
          <w:t xml:space="preserve"> joy of being virtuous </w:t>
        </w:r>
      </w:ins>
      <w:ins w:id="655" w:author="rmlemmons" w:date="2010-03-14T11:19:00Z">
        <w:r w:rsidR="002A239E">
          <w:rPr>
            <w:color w:val="000000"/>
          </w:rPr>
          <w:t xml:space="preserve">can be defeated by </w:t>
        </w:r>
        <w:r w:rsidR="00AF5C4B">
          <w:rPr>
            <w:color w:val="000000"/>
          </w:rPr>
          <w:t xml:space="preserve">loneliness. </w:t>
        </w:r>
      </w:ins>
      <w:ins w:id="656" w:author="rmlemmons" w:date="2010-03-14T11:20:00Z">
        <w:r w:rsidR="00AF5C4B">
          <w:rPr>
            <w:color w:val="000000"/>
          </w:rPr>
          <w:t>This is not to say that virtuous action lacks its own intrinsic joy but that that joy does not suffice to counter the loneliness of being alone amongst knaves and cutthroats.</w:t>
        </w:r>
      </w:ins>
      <w:ins w:id="657" w:author="rmlemmons" w:date="2010-03-15T14:01:00Z">
        <w:r w:rsidR="00176C99" w:rsidRPr="00176C99">
          <w:rPr>
            <w:rStyle w:val="EndnoteReference"/>
            <w:color w:val="000000"/>
          </w:rPr>
          <w:t xml:space="preserve"> </w:t>
        </w:r>
        <w:r w:rsidR="00176C99">
          <w:rPr>
            <w:rStyle w:val="EndnoteReference"/>
            <w:color w:val="000000"/>
          </w:rPr>
          <w:endnoteReference w:id="46"/>
        </w:r>
      </w:ins>
      <w:ins w:id="682" w:author="rmlemmons" w:date="2010-03-14T11:20:00Z">
        <w:r w:rsidR="00AF5C4B">
          <w:rPr>
            <w:color w:val="000000"/>
          </w:rPr>
          <w:t xml:space="preserve"> And this is to say that one best experiences the </w:t>
        </w:r>
        <w:proofErr w:type="spellStart"/>
        <w:r w:rsidR="00AF5C4B">
          <w:rPr>
            <w:color w:val="000000"/>
          </w:rPr>
          <w:t>eudaimonic</w:t>
        </w:r>
        <w:proofErr w:type="spellEnd"/>
        <w:r w:rsidR="00AF5C4B">
          <w:rPr>
            <w:color w:val="000000"/>
          </w:rPr>
          <w:t xml:space="preserve"> joy of virtuous action through unions of love whereby one loves and is loved. In other words, the joy of moral virtue lays not only in the joy of being good </w:t>
        </w:r>
      </w:ins>
      <w:ins w:id="683" w:author="rmlemmons" w:date="2010-03-15T14:01:00Z">
        <w:r w:rsidR="00176C99">
          <w:rPr>
            <w:color w:val="000000"/>
          </w:rPr>
          <w:t xml:space="preserve">and doing good, </w:t>
        </w:r>
      </w:ins>
      <w:ins w:id="684" w:author="rmlemmons" w:date="2010-03-14T11:20:00Z">
        <w:r w:rsidR="00AF5C4B">
          <w:rPr>
            <w:color w:val="000000"/>
          </w:rPr>
          <w:t xml:space="preserve">but also in the joy of being related to virtuous persons.  </w:t>
        </w:r>
      </w:ins>
      <w:ins w:id="685" w:author="rmlemmons" w:date="2010-03-14T11:32:00Z">
        <w:r w:rsidR="006B151D">
          <w:rPr>
            <w:color w:val="000000"/>
          </w:rPr>
          <w:t>After all, i</w:t>
        </w:r>
      </w:ins>
      <w:ins w:id="686" w:author="rmlemmons" w:date="2010-03-14T11:23:00Z">
        <w:r w:rsidR="00AF5C4B">
          <w:rPr>
            <w:color w:val="000000"/>
          </w:rPr>
          <w:t xml:space="preserve">f </w:t>
        </w:r>
        <w:proofErr w:type="spellStart"/>
        <w:r w:rsidR="00AF5C4B">
          <w:rPr>
            <w:color w:val="000000"/>
          </w:rPr>
          <w:t>eudaimonic</w:t>
        </w:r>
        <w:proofErr w:type="spellEnd"/>
        <w:r w:rsidR="00AF5C4B">
          <w:rPr>
            <w:color w:val="000000"/>
          </w:rPr>
          <w:t xml:space="preserve"> joy could exist apart from</w:t>
        </w:r>
      </w:ins>
      <w:ins w:id="687" w:author="rmlemmons" w:date="2010-03-14T11:31:00Z">
        <w:r w:rsidR="006B151D">
          <w:rPr>
            <w:color w:val="000000"/>
          </w:rPr>
          <w:t xml:space="preserve"> belonging to </w:t>
        </w:r>
      </w:ins>
      <w:ins w:id="688" w:author="rmlemmons" w:date="2010-03-14T11:23:00Z">
        <w:r w:rsidR="00AF5C4B">
          <w:rPr>
            <w:color w:val="000000"/>
          </w:rPr>
          <w:t>community</w:t>
        </w:r>
      </w:ins>
      <w:ins w:id="689" w:author="rmlemmons" w:date="2010-03-14T11:31:00Z">
        <w:r w:rsidR="006B151D">
          <w:rPr>
            <w:color w:val="000000"/>
          </w:rPr>
          <w:t xml:space="preserve"> of two (or, more)</w:t>
        </w:r>
      </w:ins>
      <w:ins w:id="690" w:author="rmlemmons" w:date="2010-03-14T11:23:00Z">
        <w:r w:rsidR="00AF5C4B">
          <w:rPr>
            <w:color w:val="000000"/>
          </w:rPr>
          <w:t>, human beings would be like islands, self-sufficient unto themselves without the need to achieve fulfillment by entering into relationships where self-fulfill</w:t>
        </w:r>
      </w:ins>
      <w:ins w:id="691" w:author="rmlemmons" w:date="2010-03-14T11:26:00Z">
        <w:r w:rsidR="00AF5C4B">
          <w:rPr>
            <w:color w:val="000000"/>
          </w:rPr>
          <w:t>m</w:t>
        </w:r>
      </w:ins>
      <w:ins w:id="692" w:author="rmlemmons" w:date="2010-03-14T11:23:00Z">
        <w:r w:rsidR="00AF5C4B">
          <w:rPr>
            <w:color w:val="000000"/>
          </w:rPr>
          <w:t xml:space="preserve">ent is attained not only through the gift of self to others </w:t>
        </w:r>
        <w:r w:rsidR="00176C99">
          <w:rPr>
            <w:color w:val="000000"/>
          </w:rPr>
          <w:t xml:space="preserve">but also through </w:t>
        </w:r>
        <w:r w:rsidR="00AF5C4B">
          <w:rPr>
            <w:color w:val="000000"/>
          </w:rPr>
          <w:t>receiv</w:t>
        </w:r>
      </w:ins>
      <w:ins w:id="693" w:author="rmlemmons" w:date="2010-03-15T14:01:00Z">
        <w:r w:rsidR="00176C99">
          <w:rPr>
            <w:color w:val="000000"/>
          </w:rPr>
          <w:t>ing</w:t>
        </w:r>
      </w:ins>
      <w:ins w:id="694" w:author="rmlemmons" w:date="2010-03-14T11:23:00Z">
        <w:r w:rsidR="00AF5C4B">
          <w:rPr>
            <w:color w:val="000000"/>
          </w:rPr>
          <w:t xml:space="preserve"> the other</w:t>
        </w:r>
      </w:ins>
      <w:ins w:id="695" w:author="rmlemmons" w:date="2010-03-14T11:25:00Z">
        <w:r w:rsidR="00AF5C4B">
          <w:rPr>
            <w:color w:val="000000"/>
          </w:rPr>
          <w:t>’s gift of self.</w:t>
        </w:r>
      </w:ins>
      <w:ins w:id="696" w:author="rmlemmons" w:date="2010-03-14T11:26:00Z">
        <w:r w:rsidR="00AF5C4B">
          <w:rPr>
            <w:rStyle w:val="EndnoteReference"/>
            <w:color w:val="000000"/>
          </w:rPr>
          <w:endnoteReference w:id="47"/>
        </w:r>
      </w:ins>
      <w:ins w:id="740" w:author="rmlemmons" w:date="2010-03-14T11:25:00Z">
        <w:r w:rsidR="00AF5C4B">
          <w:rPr>
            <w:color w:val="000000"/>
          </w:rPr>
          <w:t xml:space="preserve"> </w:t>
        </w:r>
      </w:ins>
      <w:ins w:id="741" w:author="rmlemmons" w:date="2010-03-14T11:21:00Z">
        <w:r w:rsidR="00AF5C4B">
          <w:rPr>
            <w:color w:val="000000"/>
          </w:rPr>
          <w:t xml:space="preserve">Consequently, the </w:t>
        </w:r>
        <w:proofErr w:type="spellStart"/>
        <w:r w:rsidR="00AF5C4B">
          <w:rPr>
            <w:color w:val="000000"/>
          </w:rPr>
          <w:t>eudaimonic</w:t>
        </w:r>
        <w:proofErr w:type="spellEnd"/>
        <w:r w:rsidR="00AF5C4B">
          <w:rPr>
            <w:color w:val="000000"/>
          </w:rPr>
          <w:t xml:space="preserve"> joy of virtue cannot be experience</w:t>
        </w:r>
      </w:ins>
      <w:ins w:id="742" w:author="rmlemmons" w:date="2010-03-14T11:33:00Z">
        <w:r w:rsidR="006B151D">
          <w:rPr>
            <w:color w:val="000000"/>
          </w:rPr>
          <w:t>d</w:t>
        </w:r>
      </w:ins>
      <w:ins w:id="743" w:author="rmlemmons" w:date="2010-03-14T11:21:00Z">
        <w:r w:rsidR="00AF5C4B">
          <w:rPr>
            <w:color w:val="000000"/>
          </w:rPr>
          <w:t xml:space="preserve"> unless, at the very least, one other person</w:t>
        </w:r>
      </w:ins>
      <w:ins w:id="744" w:author="rmlemmons" w:date="2010-03-11T13:19:00Z">
        <w:r w:rsidR="00B06DB5">
          <w:rPr>
            <w:color w:val="000000"/>
          </w:rPr>
          <w:t xml:space="preserve"> reciprocate</w:t>
        </w:r>
      </w:ins>
      <w:ins w:id="745" w:author="rmlemmons" w:date="2010-03-11T13:33:00Z">
        <w:r w:rsidR="00795DC3">
          <w:rPr>
            <w:color w:val="000000"/>
          </w:rPr>
          <w:t>s</w:t>
        </w:r>
      </w:ins>
      <w:ins w:id="746" w:author="rmlemmons" w:date="2010-03-11T13:19:00Z">
        <w:r w:rsidR="00B06DB5">
          <w:rPr>
            <w:color w:val="000000"/>
          </w:rPr>
          <w:t xml:space="preserve"> our virtuous acts and </w:t>
        </w:r>
      </w:ins>
      <w:ins w:id="747" w:author="rmlemmons" w:date="2010-03-11T13:22:00Z">
        <w:r w:rsidR="00B06DB5">
          <w:rPr>
            <w:color w:val="000000"/>
          </w:rPr>
          <w:t>join</w:t>
        </w:r>
      </w:ins>
      <w:ins w:id="748" w:author="rmlemmons" w:date="2010-03-11T13:33:00Z">
        <w:r w:rsidR="00795DC3">
          <w:rPr>
            <w:color w:val="000000"/>
          </w:rPr>
          <w:t>s</w:t>
        </w:r>
      </w:ins>
      <w:ins w:id="749" w:author="rmlemmons" w:date="2010-03-11T13:22:00Z">
        <w:r w:rsidR="00B06DB5">
          <w:rPr>
            <w:color w:val="000000"/>
          </w:rPr>
          <w:t xml:space="preserve"> with us in co-creating a virtuous, interpersonal communion.</w:t>
        </w:r>
      </w:ins>
      <w:ins w:id="750" w:author="rmlemmons" w:date="2010-03-14T11:34:00Z">
        <w:r w:rsidR="006B151D">
          <w:rPr>
            <w:color w:val="000000"/>
          </w:rPr>
          <w:t xml:space="preserve"> </w:t>
        </w:r>
      </w:ins>
      <w:ins w:id="751" w:author="rmlemmons" w:date="2010-03-15T14:02:00Z">
        <w:r w:rsidR="00176C99">
          <w:rPr>
            <w:color w:val="000000"/>
          </w:rPr>
          <w:t xml:space="preserve">In other words, without reciprocation, love cannot unify; and, without virtuous unions of </w:t>
        </w:r>
      </w:ins>
      <w:ins w:id="752" w:author="rmlemmons" w:date="2010-03-15T14:03:00Z">
        <w:r w:rsidR="00176C99">
          <w:rPr>
            <w:color w:val="000000"/>
          </w:rPr>
          <w:t xml:space="preserve">genuine </w:t>
        </w:r>
      </w:ins>
      <w:ins w:id="753" w:author="rmlemmons" w:date="2010-03-15T14:02:00Z">
        <w:r w:rsidR="00176C99">
          <w:rPr>
            <w:color w:val="000000"/>
          </w:rPr>
          <w:t xml:space="preserve">love, loneliness kills happiness. </w:t>
        </w:r>
      </w:ins>
      <w:ins w:id="754" w:author="rmlemmons" w:date="2010-03-14T11:35:00Z">
        <w:r w:rsidR="006B151D">
          <w:rPr>
            <w:color w:val="000000"/>
          </w:rPr>
          <w:t xml:space="preserve">Being united to another through </w:t>
        </w:r>
      </w:ins>
      <w:ins w:id="755" w:author="rmlemmons" w:date="2010-03-15T14:02:00Z">
        <w:r w:rsidR="00176C99">
          <w:rPr>
            <w:color w:val="000000"/>
          </w:rPr>
          <w:t xml:space="preserve">virtuous </w:t>
        </w:r>
      </w:ins>
      <w:ins w:id="756" w:author="rmlemmons" w:date="2010-03-14T11:35:00Z">
        <w:r w:rsidR="006B151D">
          <w:rPr>
            <w:color w:val="000000"/>
          </w:rPr>
          <w:t xml:space="preserve">love </w:t>
        </w:r>
      </w:ins>
      <w:ins w:id="757" w:author="rmlemmons" w:date="2010-03-14T11:34:00Z">
        <w:r w:rsidR="006B151D">
          <w:rPr>
            <w:color w:val="000000"/>
          </w:rPr>
          <w:t xml:space="preserve">thus enables one to experience the </w:t>
        </w:r>
        <w:proofErr w:type="spellStart"/>
        <w:r w:rsidR="006B151D">
          <w:rPr>
            <w:color w:val="000000"/>
          </w:rPr>
          <w:t>eudaimonic</w:t>
        </w:r>
        <w:proofErr w:type="spellEnd"/>
        <w:r w:rsidR="006B151D">
          <w:rPr>
            <w:color w:val="000000"/>
          </w:rPr>
          <w:t xml:space="preserve"> joy of moral virtue.</w:t>
        </w:r>
      </w:ins>
    </w:p>
    <w:p w:rsidR="008F1D22" w:rsidDel="00D10EAE" w:rsidRDefault="008F1D2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rPr>
          <w:del w:id="758" w:author="rmlemmons" w:date="2010-03-11T13:50:00Z"/>
          <w:color w:val="000000"/>
        </w:rPr>
      </w:pPr>
      <w:del w:id="759" w:author="rmlemmons" w:date="2010-03-11T13:23:00Z">
        <w:r w:rsidDel="00B06DB5">
          <w:rPr>
            <w:color w:val="000000"/>
          </w:rPr>
          <w:delText>the reciprocation of that love</w:delText>
        </w:r>
      </w:del>
      <w:del w:id="760" w:author="rmlemmons" w:date="2010-03-11T09:13:00Z">
        <w:r w:rsidDel="00AA6225">
          <w:rPr>
            <w:color w:val="000000"/>
          </w:rPr>
          <w:delText xml:space="preserve"> </w:delText>
        </w:r>
      </w:del>
      <w:del w:id="761" w:author="rmlemmons" w:date="2010-03-11T13:23:00Z">
        <w:r w:rsidDel="00B06DB5">
          <w:rPr>
            <w:color w:val="000000"/>
          </w:rPr>
          <w:delText xml:space="preserve">establishes the </w:delText>
        </w:r>
      </w:del>
      <w:del w:id="762" w:author="rmlemmons" w:date="2010-03-11T09:14:00Z">
        <w:r w:rsidDel="00AA6225">
          <w:rPr>
            <w:color w:val="000000"/>
          </w:rPr>
          <w:delText>relationship</w:delText>
        </w:r>
      </w:del>
      <w:del w:id="763" w:author="rmlemmons" w:date="2010-03-11T10:35:00Z">
        <w:r w:rsidDel="004534CC">
          <w:rPr>
            <w:color w:val="000000"/>
          </w:rPr>
          <w:delText xml:space="preserve"> that enables </w:delText>
        </w:r>
      </w:del>
      <w:del w:id="764" w:author="rmlemmons" w:date="2010-03-11T13:23:00Z">
        <w:r w:rsidDel="00B06DB5">
          <w:rPr>
            <w:color w:val="000000"/>
          </w:rPr>
          <w:delText xml:space="preserve">moral activity </w:delText>
        </w:r>
      </w:del>
      <w:del w:id="765" w:author="rmlemmons" w:date="2010-03-11T13:19:00Z">
        <w:r w:rsidDel="00B06DB5">
          <w:rPr>
            <w:color w:val="000000"/>
          </w:rPr>
          <w:delText xml:space="preserve">to be </w:delText>
        </w:r>
      </w:del>
      <w:del w:id="766" w:author="rmlemmons" w:date="2010-03-11T13:23:00Z">
        <w:r w:rsidR="002C615B" w:rsidRPr="002C615B">
          <w:rPr>
            <w:color w:val="000000"/>
            <w:u w:val="single"/>
            <w:rPrChange w:id="767" w:author="rmlemmons" w:date="2010-03-11T09:14:00Z">
              <w:rPr>
                <w:color w:val="000000"/>
              </w:rPr>
            </w:rPrChange>
          </w:rPr>
          <w:delText>experienced</w:delText>
        </w:r>
        <w:r w:rsidDel="00B06DB5">
          <w:rPr>
            <w:color w:val="000000"/>
          </w:rPr>
          <w:delText xml:space="preserve"> as eudaimonic.</w:delText>
        </w:r>
      </w:del>
      <w:del w:id="768" w:author="rmlemmons" w:date="2010-03-11T09:18:00Z">
        <w:r w:rsidDel="00C75FCC">
          <w:rPr>
            <w:color w:val="000000"/>
          </w:rPr>
          <w:delText xml:space="preserve"> </w:delText>
        </w:r>
      </w:del>
      <w:del w:id="769" w:author="rmlemmons" w:date="2010-03-11T09:16:00Z">
        <w:r w:rsidDel="00AA6225">
          <w:rPr>
            <w:color w:val="000000"/>
          </w:rPr>
          <w:delText>Fo</w:delText>
        </w:r>
      </w:del>
      <w:del w:id="770" w:author="rmlemmons" w:date="2010-03-11T09:17:00Z">
        <w:r w:rsidDel="00AA6225">
          <w:rPr>
            <w:color w:val="000000"/>
          </w:rPr>
          <w:delText xml:space="preserve">r </w:delText>
        </w:r>
      </w:del>
      <w:del w:id="771" w:author="rmlemmons" w:date="2010-03-14T11:32:00Z">
        <w:r w:rsidDel="006B151D">
          <w:rPr>
            <w:color w:val="000000"/>
          </w:rPr>
          <w:delText>we are lonely in our virtue</w:delText>
        </w:r>
      </w:del>
      <w:del w:id="772" w:author="rmlemmons" w:date="2010-03-11T10:30:00Z">
        <w:r w:rsidDel="004534CC">
          <w:rPr>
            <w:color w:val="000000"/>
          </w:rPr>
          <w:delText xml:space="preserve"> </w:delText>
        </w:r>
      </w:del>
      <w:del w:id="773" w:author="rmlemmons" w:date="2010-03-11T13:38:00Z">
        <w:r w:rsidDel="00795DC3">
          <w:rPr>
            <w:color w:val="000000"/>
          </w:rPr>
          <w:delText xml:space="preserve">until we find another to </w:delText>
        </w:r>
      </w:del>
      <w:del w:id="774" w:author="rmlemmons" w:date="2010-03-11T13:41:00Z">
        <w:r w:rsidDel="00795DC3">
          <w:rPr>
            <w:color w:val="000000"/>
          </w:rPr>
          <w:delText xml:space="preserve">reciprocate our </w:delText>
        </w:r>
      </w:del>
      <w:del w:id="775" w:author="rmlemmons" w:date="2010-03-11T10:33:00Z">
        <w:r w:rsidDel="004534CC">
          <w:rPr>
            <w:color w:val="000000"/>
          </w:rPr>
          <w:delText>love</w:delText>
        </w:r>
      </w:del>
      <w:del w:id="776" w:author="rmlemmons" w:date="2010-03-11T13:41:00Z">
        <w:r w:rsidDel="00795DC3">
          <w:rPr>
            <w:color w:val="000000"/>
          </w:rPr>
          <w:delText xml:space="preserve"> and to </w:delText>
        </w:r>
      </w:del>
      <w:del w:id="777" w:author="rmlemmons" w:date="2010-03-11T13:22:00Z">
        <w:r w:rsidDel="00B06DB5">
          <w:rPr>
            <w:color w:val="000000"/>
          </w:rPr>
          <w:delText xml:space="preserve">join with us in co-creating a virtuous, interpersonal </w:delText>
        </w:r>
      </w:del>
      <w:del w:id="778" w:author="rmlemmons" w:date="2010-03-08T14:35:00Z">
        <w:r w:rsidDel="009F1D4D">
          <w:rPr>
            <w:color w:val="000000"/>
          </w:rPr>
          <w:delText>relationship</w:delText>
        </w:r>
      </w:del>
      <w:del w:id="779" w:author="rmlemmons" w:date="2010-03-11T13:22:00Z">
        <w:r w:rsidDel="00B06DB5">
          <w:rPr>
            <w:color w:val="000000"/>
          </w:rPr>
          <w:delText xml:space="preserve">. </w:delText>
        </w:r>
      </w:del>
      <w:del w:id="780" w:author="rmlemmons" w:date="2010-03-11T13:50:00Z">
        <w:r w:rsidDel="00D10EAE">
          <w:rPr>
            <w:color w:val="000000"/>
          </w:rPr>
          <w:delText xml:space="preserve">Love thus establishes eudaimonic </w:delText>
        </w:r>
      </w:del>
      <w:del w:id="781" w:author="rmlemmons" w:date="2010-03-08T14:35:00Z">
        <w:r w:rsidDel="009F1D4D">
          <w:rPr>
            <w:color w:val="000000"/>
          </w:rPr>
          <w:delText xml:space="preserve">relationships </w:delText>
        </w:r>
      </w:del>
      <w:del w:id="782" w:author="rmlemmons" w:date="2010-03-11T13:50:00Z">
        <w:r w:rsidDel="00D10EAE">
          <w:rPr>
            <w:color w:val="000000"/>
          </w:rPr>
          <w:delText>that enable virtuous acts to be experienced as eudaimonia, i.e., as happiness</w:delText>
        </w:r>
      </w:del>
      <w:del w:id="783" w:author="rmlemmons" w:date="2010-03-11T13:45:00Z">
        <w:r w:rsidDel="00D10EAE">
          <w:rPr>
            <w:color w:val="000000"/>
          </w:rPr>
          <w:delText>.</w:delText>
        </w:r>
      </w:del>
    </w:p>
    <w:p w:rsidR="00F00900" w:rsidRDefault="008F1D2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rPr>
          <w:ins w:id="784" w:author="rmlemmons" w:date="2010-03-09T15:08:00Z"/>
          <w:color w:val="000000"/>
        </w:rPr>
      </w:pPr>
      <w:r>
        <w:rPr>
          <w:color w:val="000000"/>
        </w:rPr>
        <w:tab/>
        <w:t xml:space="preserve">Likewise, the happiness of contemplating God </w:t>
      </w:r>
      <w:ins w:id="785" w:author="rmlemmons" w:date="2010-03-08T14:35:00Z">
        <w:r w:rsidR="009F1D4D">
          <w:rPr>
            <w:color w:val="000000"/>
          </w:rPr>
          <w:t xml:space="preserve">in this life </w:t>
        </w:r>
      </w:ins>
      <w:r>
        <w:rPr>
          <w:color w:val="000000"/>
        </w:rPr>
        <w:t>is not merely the joy of understanding the universe in terms of its ultimate cause</w:t>
      </w:r>
      <w:del w:id="786" w:author="rmlemmons" w:date="2010-03-09T13:51:00Z">
        <w:r w:rsidDel="006F012C">
          <w:rPr>
            <w:color w:val="000000"/>
          </w:rPr>
          <w:delText>,</w:delText>
        </w:r>
      </w:del>
      <w:del w:id="787" w:author="rmlemmons" w:date="2010-03-08T14:37:00Z">
        <w:r w:rsidDel="009F1D4D">
          <w:rPr>
            <w:rStyle w:val="EndnoteReference"/>
            <w:color w:val="000000"/>
          </w:rPr>
          <w:endnoteReference w:id="48"/>
        </w:r>
      </w:del>
      <w:del w:id="790" w:author="rmlemmons" w:date="2010-03-09T13:51:00Z">
        <w:r w:rsidDel="006F012C">
          <w:rPr>
            <w:color w:val="000000"/>
          </w:rPr>
          <w:delText xml:space="preserve"> but the joy of</w:delText>
        </w:r>
      </w:del>
      <w:ins w:id="791" w:author="rmlemmons" w:date="2010-03-10T15:17:00Z">
        <w:r w:rsidR="00ED1826">
          <w:rPr>
            <w:color w:val="000000"/>
          </w:rPr>
          <w:t xml:space="preserve"> and </w:t>
        </w:r>
      </w:ins>
      <w:ins w:id="792" w:author="rmlemmons" w:date="2010-03-09T14:04:00Z">
        <w:r w:rsidR="00504106">
          <w:rPr>
            <w:color w:val="000000"/>
          </w:rPr>
          <w:t xml:space="preserve">the </w:t>
        </w:r>
      </w:ins>
      <w:del w:id="793" w:author="rmlemmons" w:date="2010-03-09T14:04:00Z">
        <w:r w:rsidDel="00504106">
          <w:rPr>
            <w:color w:val="000000"/>
          </w:rPr>
          <w:delText xml:space="preserve"> </w:delText>
        </w:r>
      </w:del>
      <w:ins w:id="794" w:author="rmlemmons" w:date="2010-03-09T13:54:00Z">
        <w:r w:rsidR="00D41F34">
          <w:rPr>
            <w:color w:val="000000"/>
          </w:rPr>
          <w:t xml:space="preserve">joy of </w:t>
        </w:r>
      </w:ins>
      <w:r>
        <w:rPr>
          <w:color w:val="000000"/>
        </w:rPr>
        <w:t xml:space="preserve">knowing that the ultimate cause of </w:t>
      </w:r>
      <w:del w:id="795" w:author="rmlemmons" w:date="2010-03-08T14:35:00Z">
        <w:r w:rsidDel="009F1D4D">
          <w:rPr>
            <w:color w:val="000000"/>
          </w:rPr>
          <w:delText xml:space="preserve">all </w:delText>
        </w:r>
      </w:del>
      <w:del w:id="796" w:author="rmlemmons" w:date="2010-03-09T13:52:00Z">
        <w:r w:rsidDel="00D41F34">
          <w:rPr>
            <w:color w:val="000000"/>
          </w:rPr>
          <w:delText xml:space="preserve">is also the cause of </w:delText>
        </w:r>
      </w:del>
      <w:r>
        <w:rPr>
          <w:color w:val="000000"/>
        </w:rPr>
        <w:t>oneself</w:t>
      </w:r>
      <w:ins w:id="797" w:author="rmlemmons" w:date="2010-03-09T13:52:00Z">
        <w:r w:rsidR="00504106">
          <w:rPr>
            <w:color w:val="000000"/>
          </w:rPr>
          <w:t xml:space="preserve"> is the living God</w:t>
        </w:r>
      </w:ins>
      <w:ins w:id="798" w:author="rmlemmons" w:date="2010-03-10T15:17:00Z">
        <w:r w:rsidR="00ED1826">
          <w:rPr>
            <w:color w:val="000000"/>
          </w:rPr>
          <w:t xml:space="preserve"> </w:t>
        </w:r>
      </w:ins>
      <w:ins w:id="799" w:author="rmlemmons" w:date="2010-03-10T15:18:00Z">
        <w:r w:rsidR="00ED1826">
          <w:rPr>
            <w:color w:val="000000"/>
          </w:rPr>
          <w:t>(</w:t>
        </w:r>
      </w:ins>
      <w:ins w:id="800" w:author="rmlemmons" w:date="2010-03-10T15:17:00Z">
        <w:r w:rsidR="00ED1826">
          <w:rPr>
            <w:color w:val="000000"/>
          </w:rPr>
          <w:t>rather than some impersonal force of nature</w:t>
        </w:r>
      </w:ins>
      <w:ins w:id="801" w:author="rmlemmons" w:date="2010-03-10T15:18:00Z">
        <w:r w:rsidR="00ED1826">
          <w:rPr>
            <w:color w:val="000000"/>
          </w:rPr>
          <w:t>)</w:t>
        </w:r>
      </w:ins>
      <w:ins w:id="802" w:author="rmlemmons" w:date="2010-03-10T15:17:00Z">
        <w:r w:rsidR="00ED1826">
          <w:rPr>
            <w:color w:val="000000"/>
          </w:rPr>
          <w:t xml:space="preserve">, but also the joy of knowing </w:t>
        </w:r>
        <w:r w:rsidR="002C615B" w:rsidRPr="002C615B">
          <w:rPr>
            <w:color w:val="000000"/>
            <w:u w:val="single"/>
            <w:rPrChange w:id="803" w:author="rmlemmons" w:date="2010-03-15T14:04:00Z">
              <w:rPr>
                <w:color w:val="000000"/>
              </w:rPr>
            </w:rPrChange>
          </w:rPr>
          <w:t>God</w:t>
        </w:r>
        <w:r w:rsidR="00ED1826">
          <w:rPr>
            <w:color w:val="000000"/>
          </w:rPr>
          <w:t xml:space="preserve"> </w:t>
        </w:r>
      </w:ins>
      <w:ins w:id="804" w:author="rmlemmons" w:date="2010-03-10T15:18:00Z">
        <w:r w:rsidR="00ED1826">
          <w:rPr>
            <w:color w:val="000000"/>
          </w:rPr>
          <w:t xml:space="preserve">as </w:t>
        </w:r>
      </w:ins>
      <w:del w:id="805" w:author="rmlemmons" w:date="2010-03-10T15:18:00Z">
        <w:r w:rsidR="004E3D13" w:rsidDel="00ED1826">
          <w:rPr>
            <w:color w:val="000000"/>
          </w:rPr>
          <w:delText xml:space="preserve">, </w:delText>
        </w:r>
      </w:del>
      <w:ins w:id="806" w:author="rmlemmons" w:date="2010-03-09T13:52:00Z">
        <w:r w:rsidR="00D41F34">
          <w:rPr>
            <w:color w:val="000000"/>
          </w:rPr>
          <w:t>a personal being of supreme intelligence and goodness</w:t>
        </w:r>
      </w:ins>
      <w:ins w:id="807" w:author="rmlemmons" w:date="2010-03-10T15:18:00Z">
        <w:r w:rsidR="00ED1826">
          <w:rPr>
            <w:color w:val="000000"/>
          </w:rPr>
          <w:t xml:space="preserve"> </w:t>
        </w:r>
      </w:ins>
      <w:ins w:id="808" w:author="rmlemmons" w:date="2010-03-10T14:03:00Z">
        <w:r w:rsidR="004E3D13">
          <w:rPr>
            <w:color w:val="000000"/>
          </w:rPr>
          <w:t>---as even Aristotle recognized</w:t>
        </w:r>
      </w:ins>
      <w:r w:rsidR="004E3D13">
        <w:rPr>
          <w:color w:val="000000"/>
        </w:rPr>
        <w:t>.</w:t>
      </w:r>
      <w:ins w:id="809" w:author="rmlemmons" w:date="2010-03-10T14:03:00Z">
        <w:r w:rsidR="004E3D13" w:rsidRPr="004E3D13">
          <w:rPr>
            <w:rStyle w:val="EndnoteReference"/>
            <w:color w:val="000000"/>
          </w:rPr>
          <w:t xml:space="preserve"> </w:t>
        </w:r>
        <w:r w:rsidR="004E3D13">
          <w:rPr>
            <w:rStyle w:val="EndnoteReference"/>
            <w:color w:val="000000"/>
          </w:rPr>
          <w:endnoteReference w:id="49"/>
        </w:r>
      </w:ins>
      <w:ins w:id="819" w:author="rmlemmons" w:date="2010-03-11T13:55:00Z">
        <w:r w:rsidR="00552BA4">
          <w:rPr>
            <w:color w:val="000000"/>
          </w:rPr>
          <w:t xml:space="preserve"> </w:t>
        </w:r>
      </w:ins>
      <w:r w:rsidR="004E3D13">
        <w:rPr>
          <w:color w:val="000000"/>
        </w:rPr>
        <w:t xml:space="preserve">Hence, </w:t>
      </w:r>
      <w:del w:id="820" w:author="rmlemmons" w:date="2010-03-09T13:54:00Z">
        <w:r w:rsidDel="00D41F34">
          <w:rPr>
            <w:color w:val="000000"/>
          </w:rPr>
          <w:delText>.</w:delText>
        </w:r>
      </w:del>
      <w:ins w:id="821" w:author="rmlemmons" w:date="2010-03-09T14:07:00Z">
        <w:r w:rsidR="00504106">
          <w:rPr>
            <w:color w:val="000000"/>
          </w:rPr>
          <w:t xml:space="preserve"> the </w:t>
        </w:r>
      </w:ins>
      <w:del w:id="822" w:author="rmlemmons" w:date="2010-03-09T13:56:00Z">
        <w:r w:rsidDel="00D41F34">
          <w:rPr>
            <w:color w:val="000000"/>
          </w:rPr>
          <w:delText xml:space="preserve">We </w:delText>
        </w:r>
      </w:del>
      <w:del w:id="823" w:author="rmlemmons" w:date="2010-03-09T13:54:00Z">
        <w:r w:rsidDel="00D41F34">
          <w:rPr>
            <w:color w:val="000000"/>
          </w:rPr>
          <w:delText xml:space="preserve">too </w:delText>
        </w:r>
      </w:del>
      <w:del w:id="824" w:author="rmlemmons" w:date="2010-03-09T13:56:00Z">
        <w:r w:rsidDel="00D41F34">
          <w:rPr>
            <w:color w:val="000000"/>
          </w:rPr>
          <w:delText xml:space="preserve">are related to the </w:delText>
        </w:r>
      </w:del>
      <w:del w:id="825" w:author="rmlemmons" w:date="2010-03-08T14:36:00Z">
        <w:r w:rsidDel="009F1D4D">
          <w:rPr>
            <w:color w:val="000000"/>
          </w:rPr>
          <w:delText>supreme principle of being and goodness!</w:delText>
        </w:r>
      </w:del>
      <w:del w:id="826" w:author="rmlemmons" w:date="2010-03-09T13:56:00Z">
        <w:r w:rsidDel="00D41F34">
          <w:rPr>
            <w:color w:val="000000"/>
          </w:rPr>
          <w:delText xml:space="preserve"> </w:delText>
        </w:r>
      </w:del>
      <w:del w:id="827" w:author="rmlemmons" w:date="2010-03-09T14:07:00Z">
        <w:r w:rsidDel="00504106">
          <w:rPr>
            <w:color w:val="000000"/>
          </w:rPr>
          <w:delText xml:space="preserve">The </w:delText>
        </w:r>
      </w:del>
      <w:r>
        <w:rPr>
          <w:color w:val="000000"/>
        </w:rPr>
        <w:t xml:space="preserve">primary form of </w:t>
      </w:r>
      <w:proofErr w:type="spellStart"/>
      <w:r>
        <w:rPr>
          <w:color w:val="000000"/>
        </w:rPr>
        <w:t>eudaimoni</w:t>
      </w:r>
      <w:ins w:id="828" w:author="rmlemmons" w:date="2010-03-09T14:03:00Z">
        <w:r w:rsidR="00504106">
          <w:rPr>
            <w:color w:val="000000"/>
          </w:rPr>
          <w:t>c</w:t>
        </w:r>
        <w:proofErr w:type="spellEnd"/>
        <w:r w:rsidR="00504106">
          <w:rPr>
            <w:color w:val="000000"/>
          </w:rPr>
          <w:t xml:space="preserve"> </w:t>
        </w:r>
      </w:ins>
      <w:ins w:id="829" w:author="rmlemmons" w:date="2010-03-09T14:06:00Z">
        <w:r w:rsidR="00504106">
          <w:rPr>
            <w:color w:val="000000"/>
          </w:rPr>
          <w:t>contemplation</w:t>
        </w:r>
      </w:ins>
      <w:del w:id="830" w:author="rmlemmons" w:date="2010-03-09T14:03:00Z">
        <w:r w:rsidDel="00504106">
          <w:rPr>
            <w:color w:val="000000"/>
          </w:rPr>
          <w:delText>a</w:delText>
        </w:r>
      </w:del>
      <w:del w:id="831" w:author="rmlemmons" w:date="2010-03-09T14:06:00Z">
        <w:r w:rsidDel="00504106">
          <w:rPr>
            <w:color w:val="000000"/>
          </w:rPr>
          <w:delText xml:space="preserve"> </w:delText>
        </w:r>
      </w:del>
      <w:ins w:id="832" w:author="rmlemmons" w:date="2010-03-09T14:06:00Z">
        <w:r w:rsidR="00504106">
          <w:rPr>
            <w:color w:val="000000"/>
          </w:rPr>
          <w:t xml:space="preserve"> </w:t>
        </w:r>
      </w:ins>
      <w:r w:rsidR="004E3D13">
        <w:rPr>
          <w:color w:val="000000"/>
        </w:rPr>
        <w:t xml:space="preserve">cannot be </w:t>
      </w:r>
      <w:del w:id="833" w:author="rmlemmons" w:date="2010-03-09T14:07:00Z">
        <w:r w:rsidDel="00504106">
          <w:rPr>
            <w:color w:val="000000"/>
          </w:rPr>
          <w:delText xml:space="preserve">cannot then be </w:delText>
        </w:r>
      </w:del>
      <w:r>
        <w:rPr>
          <w:color w:val="000000"/>
        </w:rPr>
        <w:t>properly understood as the cold appreciation for a well-constructed philosophical argument about God</w:t>
      </w:r>
      <w:ins w:id="834" w:author="rmlemmons" w:date="2010-03-09T14:02:00Z">
        <w:r w:rsidR="00504106">
          <w:rPr>
            <w:color w:val="000000"/>
          </w:rPr>
          <w:t>,</w:t>
        </w:r>
        <w:r w:rsidR="008C02E0">
          <w:rPr>
            <w:color w:val="000000"/>
          </w:rPr>
          <w:t xml:space="preserve"> or as the self-congratulatory</w:t>
        </w:r>
      </w:ins>
      <w:ins w:id="835" w:author="rmlemmons" w:date="2010-03-15T18:44:00Z">
        <w:r w:rsidR="008C02E0">
          <w:rPr>
            <w:color w:val="000000"/>
          </w:rPr>
          <w:t xml:space="preserve"> </w:t>
        </w:r>
      </w:ins>
      <w:ins w:id="836" w:author="rmlemmons" w:date="2010-03-09T14:02:00Z">
        <w:r w:rsidR="00504106">
          <w:rPr>
            <w:color w:val="000000"/>
          </w:rPr>
          <w:t>acknowledgment that one is smart enough to identify the ultimate cause of the universe</w:t>
        </w:r>
      </w:ins>
      <w:r>
        <w:rPr>
          <w:color w:val="000000"/>
        </w:rPr>
        <w:t xml:space="preserve">. Rather the superiority of </w:t>
      </w:r>
      <w:proofErr w:type="spellStart"/>
      <w:ins w:id="837" w:author="rmlemmons" w:date="2010-03-09T14:08:00Z">
        <w:r w:rsidR="00504106">
          <w:rPr>
            <w:color w:val="000000"/>
          </w:rPr>
          <w:t>eudaimonic</w:t>
        </w:r>
        <w:proofErr w:type="spellEnd"/>
        <w:r w:rsidR="00504106">
          <w:rPr>
            <w:color w:val="000000"/>
          </w:rPr>
          <w:t xml:space="preserve"> </w:t>
        </w:r>
      </w:ins>
      <w:r>
        <w:rPr>
          <w:color w:val="000000"/>
        </w:rPr>
        <w:t xml:space="preserve">contemplation lays only somewhat in the superiority of the contemplative act over discursive acts but mostly in the superiority of its object, which is none other than </w:t>
      </w:r>
      <w:ins w:id="838" w:author="rmlemmons" w:date="2010-03-09T14:08:00Z">
        <w:r w:rsidR="00504106">
          <w:rPr>
            <w:color w:val="000000"/>
          </w:rPr>
          <w:t xml:space="preserve">the living </w:t>
        </w:r>
      </w:ins>
      <w:del w:id="839" w:author="rmlemmons" w:date="2010-03-08T14:37:00Z">
        <w:r w:rsidDel="009F1D4D">
          <w:rPr>
            <w:color w:val="000000"/>
          </w:rPr>
          <w:delText xml:space="preserve">the living </w:delText>
        </w:r>
      </w:del>
      <w:r>
        <w:rPr>
          <w:color w:val="000000"/>
        </w:rPr>
        <w:t>God</w:t>
      </w:r>
      <w:ins w:id="840" w:author="rmlemmons" w:date="2010-03-09T14:08:00Z">
        <w:r w:rsidR="00504106">
          <w:rPr>
            <w:color w:val="000000"/>
          </w:rPr>
          <w:t>.</w:t>
        </w:r>
      </w:ins>
      <w:del w:id="841" w:author="rmlemmons" w:date="2010-03-09T14:08:00Z">
        <w:r w:rsidDel="00504106">
          <w:rPr>
            <w:color w:val="000000"/>
          </w:rPr>
          <w:delText>,</w:delText>
        </w:r>
      </w:del>
      <w:ins w:id="842" w:author="rmlemmons" w:date="2010-03-09T13:55:00Z">
        <w:r w:rsidR="00D41F34" w:rsidRPr="00D41F34">
          <w:rPr>
            <w:rStyle w:val="EndnoteReference"/>
            <w:color w:val="000000"/>
          </w:rPr>
          <w:t xml:space="preserve"> </w:t>
        </w:r>
        <w:r w:rsidR="00D41F34">
          <w:rPr>
            <w:rStyle w:val="EndnoteReference"/>
            <w:color w:val="000000"/>
          </w:rPr>
          <w:endnoteReference w:id="50"/>
        </w:r>
      </w:ins>
      <w:r>
        <w:rPr>
          <w:color w:val="000000"/>
        </w:rPr>
        <w:t xml:space="preserve"> </w:t>
      </w:r>
      <w:ins w:id="846" w:author="rmlemmons" w:date="2010-03-09T14:11:00Z">
        <w:r w:rsidR="00504106">
          <w:rPr>
            <w:color w:val="000000"/>
          </w:rPr>
          <w:t xml:space="preserve">Consequently, </w:t>
        </w:r>
        <w:proofErr w:type="gramStart"/>
        <w:r w:rsidR="00504106">
          <w:rPr>
            <w:color w:val="000000"/>
          </w:rPr>
          <w:t>the  highest</w:t>
        </w:r>
        <w:proofErr w:type="gramEnd"/>
        <w:r w:rsidR="00504106">
          <w:rPr>
            <w:color w:val="000000"/>
          </w:rPr>
          <w:t xml:space="preserve"> virtuous act of speculative reason is </w:t>
        </w:r>
        <w:proofErr w:type="spellStart"/>
        <w:r w:rsidR="00504106">
          <w:rPr>
            <w:color w:val="000000"/>
          </w:rPr>
          <w:t>eudaimonic</w:t>
        </w:r>
        <w:proofErr w:type="spellEnd"/>
        <w:r w:rsidR="00504106">
          <w:rPr>
            <w:color w:val="000000"/>
          </w:rPr>
          <w:t xml:space="preserve"> because it excels in connecting one to God.</w:t>
        </w:r>
        <w:r w:rsidR="00297008">
          <w:rPr>
            <w:color w:val="000000"/>
          </w:rPr>
          <w:t xml:space="preserve"> </w:t>
        </w:r>
      </w:ins>
      <w:del w:id="847" w:author="rmlemmons" w:date="2010-03-09T14:08:00Z">
        <w:r w:rsidDel="00504106">
          <w:rPr>
            <w:color w:val="000000"/>
          </w:rPr>
          <w:delText xml:space="preserve">the first principle of all that exists as good.  </w:delText>
        </w:r>
      </w:del>
      <w:r>
        <w:rPr>
          <w:color w:val="000000"/>
        </w:rPr>
        <w:t>And since to contemplat</w:t>
      </w:r>
      <w:r w:rsidR="00310A6F">
        <w:rPr>
          <w:color w:val="000000"/>
        </w:rPr>
        <w:t>e</w:t>
      </w:r>
      <w:r>
        <w:rPr>
          <w:color w:val="000000"/>
        </w:rPr>
        <w:t xml:space="preserve"> is to gaze lovingly upon, </w:t>
      </w:r>
      <w:ins w:id="848" w:author="rmlemmons" w:date="2010-03-09T14:12:00Z">
        <w:r w:rsidR="00297008">
          <w:rPr>
            <w:color w:val="000000"/>
          </w:rPr>
          <w:t xml:space="preserve">there would be no </w:t>
        </w:r>
      </w:ins>
      <w:r>
        <w:rPr>
          <w:color w:val="000000"/>
        </w:rPr>
        <w:t xml:space="preserve">contemplation </w:t>
      </w:r>
      <w:ins w:id="849" w:author="rmlemmons" w:date="2010-03-09T14:12:00Z">
        <w:r w:rsidR="00297008">
          <w:rPr>
            <w:color w:val="000000"/>
          </w:rPr>
          <w:t xml:space="preserve">of God apart from </w:t>
        </w:r>
      </w:ins>
      <w:ins w:id="850" w:author="rmlemmons" w:date="2010-03-09T14:13:00Z">
        <w:r w:rsidR="00297008">
          <w:rPr>
            <w:color w:val="000000"/>
          </w:rPr>
          <w:t xml:space="preserve">the </w:t>
        </w:r>
      </w:ins>
      <w:ins w:id="851" w:author="rmlemmons" w:date="2010-03-09T14:12:00Z">
        <w:r w:rsidR="00297008">
          <w:rPr>
            <w:color w:val="000000"/>
          </w:rPr>
          <w:t xml:space="preserve">love of God. </w:t>
        </w:r>
      </w:ins>
      <w:ins w:id="852" w:author="rmlemmons" w:date="2010-03-09T14:13:00Z">
        <w:r w:rsidR="00297008">
          <w:rPr>
            <w:color w:val="000000"/>
          </w:rPr>
          <w:t>And it is this love that b</w:t>
        </w:r>
        <w:r w:rsidR="00F00900">
          <w:rPr>
            <w:color w:val="000000"/>
          </w:rPr>
          <w:t xml:space="preserve">rings joy to the </w:t>
        </w:r>
        <w:proofErr w:type="spellStart"/>
        <w:r w:rsidR="00F00900">
          <w:rPr>
            <w:color w:val="000000"/>
          </w:rPr>
          <w:t>eudaimonic</w:t>
        </w:r>
        <w:proofErr w:type="spellEnd"/>
        <w:r w:rsidR="00F00900">
          <w:rPr>
            <w:color w:val="000000"/>
          </w:rPr>
          <w:t xml:space="preserve"> act</w:t>
        </w:r>
      </w:ins>
      <w:ins w:id="853" w:author="rmlemmons" w:date="2010-03-09T15:06:00Z">
        <w:r w:rsidR="00F00900">
          <w:rPr>
            <w:color w:val="000000"/>
          </w:rPr>
          <w:t xml:space="preserve">; </w:t>
        </w:r>
      </w:ins>
      <w:r w:rsidR="004E3D13">
        <w:rPr>
          <w:color w:val="000000"/>
        </w:rPr>
        <w:t xml:space="preserve">it is the </w:t>
      </w:r>
      <w:ins w:id="854" w:author="rmlemmons" w:date="2010-03-09T15:06:00Z">
        <w:r w:rsidR="00F00900">
          <w:rPr>
            <w:color w:val="000000"/>
          </w:rPr>
          <w:t xml:space="preserve">love of God </w:t>
        </w:r>
      </w:ins>
      <w:r w:rsidR="004E3D13">
        <w:rPr>
          <w:color w:val="000000"/>
        </w:rPr>
        <w:t xml:space="preserve">that </w:t>
      </w:r>
      <w:ins w:id="855" w:author="rmlemmons" w:date="2010-03-09T15:06:00Z">
        <w:r w:rsidR="00F00900">
          <w:rPr>
            <w:color w:val="000000"/>
          </w:rPr>
          <w:t xml:space="preserve">makes </w:t>
        </w:r>
      </w:ins>
      <w:ins w:id="856" w:author="rmlemmons" w:date="2010-03-09T15:07:00Z">
        <w:r w:rsidR="00F00900">
          <w:rPr>
            <w:color w:val="000000"/>
          </w:rPr>
          <w:t xml:space="preserve">contemplating </w:t>
        </w:r>
        <w:r w:rsidR="002C615B" w:rsidRPr="002C615B">
          <w:rPr>
            <w:color w:val="000000"/>
            <w:u w:val="single"/>
            <w:rPrChange w:id="857" w:author="rmlemmons" w:date="2010-03-10T15:20:00Z">
              <w:rPr>
                <w:color w:val="000000"/>
              </w:rPr>
            </w:rPrChange>
          </w:rPr>
          <w:t>Him</w:t>
        </w:r>
        <w:r w:rsidR="00F00900">
          <w:rPr>
            <w:color w:val="000000"/>
          </w:rPr>
          <w:t xml:space="preserve"> </w:t>
        </w:r>
      </w:ins>
      <w:ins w:id="858" w:author="rmlemmons" w:date="2010-03-09T15:06:00Z">
        <w:r w:rsidR="00F00900">
          <w:rPr>
            <w:color w:val="000000"/>
          </w:rPr>
          <w:t>joyful.</w:t>
        </w:r>
      </w:ins>
      <w:del w:id="859" w:author="rmlemmons" w:date="2010-03-09T15:06:00Z">
        <w:r w:rsidDel="00F00900">
          <w:rPr>
            <w:color w:val="000000"/>
          </w:rPr>
          <w:delText>unites one through love to God.</w:delText>
        </w:r>
      </w:del>
      <w:r>
        <w:rPr>
          <w:rStyle w:val="EndnoteReference"/>
          <w:color w:val="000000"/>
        </w:rPr>
        <w:endnoteReference w:id="51"/>
      </w:r>
      <w:del w:id="867" w:author="rmlemmons" w:date="2010-03-09T14:09:00Z">
        <w:r w:rsidDel="00504106">
          <w:rPr>
            <w:color w:val="000000"/>
          </w:rPr>
          <w:tab/>
        </w:r>
        <w:r w:rsidR="000E0EB7" w:rsidDel="00504106">
          <w:rPr>
            <w:color w:val="000000"/>
          </w:rPr>
          <w:delText xml:space="preserve"> </w:delText>
        </w:r>
      </w:del>
      <w:del w:id="868" w:author="rmlemmons" w:date="2010-03-09T14:11:00Z">
        <w:r w:rsidDel="00504106">
          <w:rPr>
            <w:color w:val="000000"/>
          </w:rPr>
          <w:delText>Consequently, the  virtuous act</w:delText>
        </w:r>
      </w:del>
      <w:del w:id="869" w:author="rmlemmons" w:date="2010-03-09T14:09:00Z">
        <w:r w:rsidDel="00504106">
          <w:rPr>
            <w:color w:val="000000"/>
          </w:rPr>
          <w:delText>s</w:delText>
        </w:r>
      </w:del>
      <w:del w:id="870" w:author="rmlemmons" w:date="2010-03-09T14:11:00Z">
        <w:r w:rsidDel="00504106">
          <w:rPr>
            <w:color w:val="000000"/>
          </w:rPr>
          <w:delText xml:space="preserve"> of speculative </w:delText>
        </w:r>
      </w:del>
      <w:del w:id="871" w:author="rmlemmons" w:date="2010-03-09T14:09:00Z">
        <w:r w:rsidDel="00504106">
          <w:rPr>
            <w:color w:val="000000"/>
          </w:rPr>
          <w:delText xml:space="preserve">and practical </w:delText>
        </w:r>
      </w:del>
      <w:del w:id="872" w:author="rmlemmons" w:date="2010-03-09T14:11:00Z">
        <w:r w:rsidDel="00504106">
          <w:rPr>
            <w:color w:val="000000"/>
          </w:rPr>
          <w:delText xml:space="preserve">reason </w:delText>
        </w:r>
      </w:del>
      <w:del w:id="873" w:author="rmlemmons" w:date="2010-03-09T14:09:00Z">
        <w:r w:rsidDel="00504106">
          <w:rPr>
            <w:color w:val="000000"/>
          </w:rPr>
          <w:delText xml:space="preserve">are </w:delText>
        </w:r>
      </w:del>
      <w:del w:id="874" w:author="rmlemmons" w:date="2010-03-09T14:11:00Z">
        <w:r w:rsidDel="00504106">
          <w:rPr>
            <w:color w:val="000000"/>
          </w:rPr>
          <w:delText xml:space="preserve">eudaimonic </w:delText>
        </w:r>
      </w:del>
      <w:del w:id="875" w:author="rmlemmons" w:date="2010-03-09T14:09:00Z">
        <w:r w:rsidDel="00504106">
          <w:rPr>
            <w:color w:val="000000"/>
          </w:rPr>
          <w:delText xml:space="preserve">acts </w:delText>
        </w:r>
      </w:del>
      <w:del w:id="876" w:author="rmlemmons" w:date="2010-03-09T14:11:00Z">
        <w:r w:rsidDel="00504106">
          <w:rPr>
            <w:color w:val="000000"/>
          </w:rPr>
          <w:delText>because</w:delText>
        </w:r>
      </w:del>
      <w:del w:id="877" w:author="rmlemmons" w:date="2010-03-09T14:10:00Z">
        <w:r w:rsidDel="00504106">
          <w:rPr>
            <w:color w:val="000000"/>
          </w:rPr>
          <w:delText>—as the acts of the highest human capacities in relation to their best relational acts</w:delText>
        </w:r>
        <w:r w:rsidR="00310A6F" w:rsidDel="00504106">
          <w:rPr>
            <w:color w:val="000000"/>
          </w:rPr>
          <w:delText xml:space="preserve">—they </w:delText>
        </w:r>
        <w:r w:rsidDel="00504106">
          <w:rPr>
            <w:color w:val="000000"/>
          </w:rPr>
          <w:delText>excel</w:delText>
        </w:r>
      </w:del>
      <w:del w:id="878" w:author="rmlemmons" w:date="2010-03-09T14:11:00Z">
        <w:r w:rsidDel="00504106">
          <w:rPr>
            <w:color w:val="000000"/>
          </w:rPr>
          <w:delText xml:space="preserve"> in connecting one to God </w:delText>
        </w:r>
      </w:del>
      <w:del w:id="879" w:author="rmlemmons" w:date="2010-03-09T14:10:00Z">
        <w:r w:rsidDel="00504106">
          <w:rPr>
            <w:color w:val="000000"/>
          </w:rPr>
          <w:delText xml:space="preserve">and others </w:delText>
        </w:r>
      </w:del>
      <w:del w:id="880" w:author="rmlemmons" w:date="2010-03-09T15:07:00Z">
        <w:r w:rsidDel="00F00900">
          <w:rPr>
            <w:color w:val="000000"/>
          </w:rPr>
          <w:delText xml:space="preserve">in love and, thereby, </w:delText>
        </w:r>
      </w:del>
      <w:ins w:id="881" w:author="rmlemmons" w:date="2010-03-09T15:08:00Z">
        <w:r w:rsidR="00F00900">
          <w:rPr>
            <w:color w:val="000000"/>
          </w:rPr>
          <w:t xml:space="preserve"> </w:t>
        </w:r>
      </w:ins>
    </w:p>
    <w:p w:rsidR="008F1D22" w:rsidRDefault="008F1D2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rPr>
          <w:color w:val="000000"/>
        </w:rPr>
      </w:pPr>
      <w:del w:id="882" w:author="rmlemmons" w:date="2010-03-09T15:08:00Z">
        <w:r w:rsidDel="00F00900">
          <w:rPr>
            <w:color w:val="000000"/>
          </w:rPr>
          <w:delText>joy.</w:delText>
        </w:r>
        <w:r w:rsidDel="00F00900">
          <w:rPr>
            <w:rStyle w:val="EndnoteReference"/>
            <w:color w:val="000000"/>
          </w:rPr>
          <w:endnoteReference w:id="52"/>
        </w:r>
        <w:r w:rsidDel="00F00900">
          <w:rPr>
            <w:color w:val="000000"/>
          </w:rPr>
          <w:delText xml:space="preserve"> </w:delText>
        </w:r>
      </w:del>
      <w:del w:id="888" w:author="rmlemmons" w:date="2010-03-09T15:16:00Z">
        <w:r w:rsidDel="002C4646">
          <w:rPr>
            <w:color w:val="000000"/>
          </w:rPr>
          <w:delText>For</w:delText>
        </w:r>
      </w:del>
      <w:del w:id="889" w:author="rmlemmons" w:date="2010-03-11T14:00:00Z">
        <w:r w:rsidDel="00552BA4">
          <w:rPr>
            <w:color w:val="000000"/>
          </w:rPr>
          <w:delText xml:space="preserve"> </w:delText>
        </w:r>
      </w:del>
      <w:ins w:id="890" w:author="rmlemmons" w:date="2010-03-11T14:00:00Z">
        <w:r w:rsidR="00552BA4">
          <w:rPr>
            <w:color w:val="000000"/>
          </w:rPr>
          <w:tab/>
        </w:r>
      </w:ins>
      <w:del w:id="891" w:author="rmlemmons" w:date="2010-03-11T14:00:00Z">
        <w:r w:rsidDel="00552BA4">
          <w:rPr>
            <w:color w:val="000000"/>
          </w:rPr>
          <w:delText>l</w:delText>
        </w:r>
      </w:del>
      <w:ins w:id="892" w:author="rmlemmons" w:date="2010-03-11T14:00:00Z">
        <w:r w:rsidR="00552BA4">
          <w:rPr>
            <w:color w:val="000000"/>
          </w:rPr>
          <w:t>L</w:t>
        </w:r>
      </w:ins>
      <w:r>
        <w:rPr>
          <w:color w:val="000000"/>
        </w:rPr>
        <w:t>ove</w:t>
      </w:r>
      <w:ins w:id="893" w:author="rmlemmons" w:date="2010-03-11T14:00:00Z">
        <w:r w:rsidR="00552BA4">
          <w:rPr>
            <w:color w:val="000000"/>
          </w:rPr>
          <w:t xml:space="preserve">, </w:t>
        </w:r>
      </w:ins>
      <w:ins w:id="894" w:author="rmlemmons" w:date="2010-03-14T11:36:00Z">
        <w:r w:rsidR="006B151D">
          <w:rPr>
            <w:color w:val="000000"/>
          </w:rPr>
          <w:t>therefore</w:t>
        </w:r>
      </w:ins>
      <w:ins w:id="895" w:author="rmlemmons" w:date="2010-03-11T14:00:00Z">
        <w:r w:rsidR="00552BA4">
          <w:rPr>
            <w:color w:val="000000"/>
          </w:rPr>
          <w:t>,</w:t>
        </w:r>
      </w:ins>
      <w:r>
        <w:rPr>
          <w:color w:val="000000"/>
        </w:rPr>
        <w:t xml:space="preserve"> not only motivates the contemplating of God and the morally virtuous acts that build and sustain </w:t>
      </w:r>
      <w:ins w:id="896" w:author="rmlemmons" w:date="2010-03-14T11:36:00Z">
        <w:r w:rsidR="006B151D">
          <w:rPr>
            <w:color w:val="000000"/>
          </w:rPr>
          <w:t>interpersonal connections,</w:t>
        </w:r>
      </w:ins>
      <w:del w:id="897" w:author="rmlemmons" w:date="2010-03-14T11:36:00Z">
        <w:r w:rsidDel="006B151D">
          <w:rPr>
            <w:color w:val="000000"/>
          </w:rPr>
          <w:delText>relationships,</w:delText>
        </w:r>
      </w:del>
      <w:r>
        <w:rPr>
          <w:color w:val="000000"/>
        </w:rPr>
        <w:t xml:space="preserve"> but also rejoices in being </w:t>
      </w:r>
      <w:ins w:id="898" w:author="rmlemmons" w:date="2010-03-09T15:17:00Z">
        <w:r w:rsidR="002C4646">
          <w:rPr>
            <w:color w:val="000000"/>
          </w:rPr>
          <w:t xml:space="preserve">properly </w:t>
        </w:r>
      </w:ins>
      <w:r>
        <w:rPr>
          <w:color w:val="000000"/>
        </w:rPr>
        <w:t xml:space="preserve">related to God and neighbors. </w:t>
      </w:r>
      <w:ins w:id="899" w:author="rmlemmons" w:date="2010-03-14T11:37:00Z">
        <w:r w:rsidR="006B151D">
          <w:rPr>
            <w:color w:val="000000"/>
          </w:rPr>
          <w:t>For, i</w:t>
        </w:r>
      </w:ins>
      <w:del w:id="900" w:author="rmlemmons" w:date="2010-03-14T11:37:00Z">
        <w:r w:rsidDel="006B151D">
          <w:rPr>
            <w:color w:val="000000"/>
          </w:rPr>
          <w:delText>I</w:delText>
        </w:r>
      </w:del>
      <w:r>
        <w:rPr>
          <w:color w:val="000000"/>
        </w:rPr>
        <w:t xml:space="preserve">t is </w:t>
      </w:r>
      <w:del w:id="901" w:author="rmlemmons" w:date="2010-03-11T14:01:00Z">
        <w:r w:rsidDel="00552BA4">
          <w:rPr>
            <w:color w:val="000000"/>
          </w:rPr>
          <w:delText xml:space="preserve">then </w:delText>
        </w:r>
      </w:del>
      <w:r>
        <w:rPr>
          <w:color w:val="000000"/>
        </w:rPr>
        <w:t xml:space="preserve">the love of God and the love of neighbor that brings </w:t>
      </w:r>
      <w:ins w:id="902" w:author="rmlemmons" w:date="2010-03-11T14:01:00Z">
        <w:r w:rsidR="00552BA4">
          <w:rPr>
            <w:color w:val="000000"/>
          </w:rPr>
          <w:t xml:space="preserve">joy </w:t>
        </w:r>
      </w:ins>
      <w:del w:id="903" w:author="rmlemmons" w:date="2010-03-11T14:01:00Z">
        <w:r w:rsidDel="00552BA4">
          <w:rPr>
            <w:color w:val="000000"/>
          </w:rPr>
          <w:delText xml:space="preserve">happiness </w:delText>
        </w:r>
      </w:del>
      <w:r>
        <w:rPr>
          <w:color w:val="000000"/>
        </w:rPr>
        <w:t xml:space="preserve">to </w:t>
      </w:r>
      <w:ins w:id="904" w:author="rmlemmons" w:date="2010-03-09T15:17:00Z">
        <w:r w:rsidR="002C4646">
          <w:rPr>
            <w:color w:val="000000"/>
          </w:rPr>
          <w:t xml:space="preserve">this life’s </w:t>
        </w:r>
      </w:ins>
      <w:proofErr w:type="spellStart"/>
      <w:r>
        <w:rPr>
          <w:color w:val="000000"/>
        </w:rPr>
        <w:t>eudaimonia</w:t>
      </w:r>
      <w:proofErr w:type="spellEnd"/>
      <w:r>
        <w:rPr>
          <w:color w:val="000000"/>
        </w:rPr>
        <w:t xml:space="preserve">. In other words, love connects us to God and neighbors, and </w:t>
      </w:r>
      <w:ins w:id="905" w:author="rmlemmons" w:date="2010-03-08T14:37:00Z">
        <w:r w:rsidR="009F1D4D">
          <w:rPr>
            <w:color w:val="000000"/>
          </w:rPr>
          <w:t xml:space="preserve">thereby </w:t>
        </w:r>
      </w:ins>
      <w:r>
        <w:rPr>
          <w:color w:val="000000"/>
        </w:rPr>
        <w:t xml:space="preserve">enables contemplative and morally virtuous acts to </w:t>
      </w:r>
      <w:ins w:id="906" w:author="rmlemmons" w:date="2010-03-08T14:37:00Z">
        <w:r w:rsidR="009F1D4D">
          <w:rPr>
            <w:color w:val="000000"/>
          </w:rPr>
          <w:t>be</w:t>
        </w:r>
      </w:ins>
      <w:del w:id="907" w:author="rmlemmons" w:date="2010-03-08T14:37:00Z">
        <w:r w:rsidDel="009F1D4D">
          <w:rPr>
            <w:color w:val="000000"/>
          </w:rPr>
          <w:delText>achieve</w:delText>
        </w:r>
      </w:del>
      <w:r>
        <w:rPr>
          <w:color w:val="000000"/>
        </w:rPr>
        <w:t xml:space="preserve"> </w:t>
      </w:r>
      <w:ins w:id="908" w:author="rmlemmons" w:date="2010-03-09T15:17:00Z">
        <w:r w:rsidR="002C4646">
          <w:rPr>
            <w:color w:val="000000"/>
          </w:rPr>
          <w:t xml:space="preserve">experienced as </w:t>
        </w:r>
      </w:ins>
      <w:r>
        <w:rPr>
          <w:color w:val="000000"/>
        </w:rPr>
        <w:t xml:space="preserve">happiness. </w:t>
      </w:r>
      <w:ins w:id="909" w:author="rmlemmons" w:date="2010-03-11T14:01:00Z">
        <w:r w:rsidR="00552BA4">
          <w:rPr>
            <w:color w:val="000000"/>
          </w:rPr>
          <w:t>T</w:t>
        </w:r>
      </w:ins>
      <w:del w:id="910" w:author="rmlemmons" w:date="2010-03-11T14:01:00Z">
        <w:r w:rsidDel="00552BA4">
          <w:rPr>
            <w:color w:val="000000"/>
          </w:rPr>
          <w:delText>Thus, t</w:delText>
        </w:r>
      </w:del>
      <w:r>
        <w:rPr>
          <w:color w:val="000000"/>
        </w:rPr>
        <w:t>he love of God and neighbor</w:t>
      </w:r>
      <w:ins w:id="911" w:author="rmlemmons" w:date="2010-03-11T14:02:00Z">
        <w:r w:rsidR="00552BA4">
          <w:rPr>
            <w:color w:val="000000"/>
          </w:rPr>
          <w:t>s</w:t>
        </w:r>
      </w:ins>
      <w:ins w:id="912" w:author="rmlemmons" w:date="2010-03-11T14:01:00Z">
        <w:r w:rsidR="00552BA4">
          <w:rPr>
            <w:color w:val="000000"/>
          </w:rPr>
          <w:t>, accordingly,</w:t>
        </w:r>
      </w:ins>
      <w:r>
        <w:rPr>
          <w:color w:val="000000"/>
        </w:rPr>
        <w:t xml:space="preserve"> </w:t>
      </w:r>
      <w:ins w:id="913" w:author="rmlemmons" w:date="2010-03-08T14:38:00Z">
        <w:r w:rsidR="009F1D4D">
          <w:rPr>
            <w:color w:val="000000"/>
          </w:rPr>
          <w:t xml:space="preserve">enables one to experience happiness, </w:t>
        </w:r>
      </w:ins>
      <w:del w:id="914" w:author="rmlemmons" w:date="2010-03-08T14:38:00Z">
        <w:r w:rsidDel="009F1D4D">
          <w:rPr>
            <w:color w:val="000000"/>
          </w:rPr>
          <w:delText xml:space="preserve">is able to identify happiness as the chief good of this life, </w:delText>
        </w:r>
      </w:del>
      <w:r>
        <w:rPr>
          <w:color w:val="000000"/>
        </w:rPr>
        <w:t xml:space="preserve">while also preserving Aristotle’s and Aquinas’s insight </w:t>
      </w:r>
      <w:ins w:id="915" w:author="rmlemmons" w:date="2010-03-09T15:17:00Z">
        <w:r w:rsidR="002C4646">
          <w:rPr>
            <w:color w:val="000000"/>
          </w:rPr>
          <w:t xml:space="preserve">that reason’s speculative and practical </w:t>
        </w:r>
      </w:ins>
      <w:del w:id="916" w:author="rmlemmons" w:date="2010-03-09T15:17:00Z">
        <w:r w:rsidDel="002C4646">
          <w:rPr>
            <w:color w:val="000000"/>
          </w:rPr>
          <w:delText xml:space="preserve">into </w:delText>
        </w:r>
      </w:del>
      <w:r>
        <w:rPr>
          <w:color w:val="000000"/>
        </w:rPr>
        <w:t>virtuous activit</w:t>
      </w:r>
      <w:ins w:id="917" w:author="rmlemmons" w:date="2010-03-11T14:03:00Z">
        <w:r w:rsidR="005A60EF">
          <w:rPr>
            <w:color w:val="000000"/>
          </w:rPr>
          <w:t>ies</w:t>
        </w:r>
      </w:ins>
      <w:del w:id="918" w:author="rmlemmons" w:date="2010-03-11T14:03:00Z">
        <w:r w:rsidDel="005A60EF">
          <w:rPr>
            <w:color w:val="000000"/>
          </w:rPr>
          <w:delText>y</w:delText>
        </w:r>
      </w:del>
      <w:r>
        <w:rPr>
          <w:color w:val="000000"/>
        </w:rPr>
        <w:t xml:space="preserve"> </w:t>
      </w:r>
      <w:ins w:id="919" w:author="rmlemmons" w:date="2010-03-09T15:17:00Z">
        <w:r w:rsidR="002C4646">
          <w:rPr>
            <w:color w:val="000000"/>
          </w:rPr>
          <w:t>are</w:t>
        </w:r>
      </w:ins>
      <w:del w:id="920" w:author="rmlemmons" w:date="2010-03-09T15:17:00Z">
        <w:r w:rsidDel="002C4646">
          <w:rPr>
            <w:color w:val="000000"/>
          </w:rPr>
          <w:delText>as</w:delText>
        </w:r>
      </w:del>
      <w:r>
        <w:rPr>
          <w:color w:val="000000"/>
        </w:rPr>
        <w:t xml:space="preserve"> </w:t>
      </w:r>
      <w:r w:rsidR="00310A6F" w:rsidRPr="00310A6F">
        <w:rPr>
          <w:color w:val="000000"/>
        </w:rPr>
        <w:t>the</w:t>
      </w:r>
      <w:r w:rsidR="00310A6F">
        <w:rPr>
          <w:color w:val="000000"/>
        </w:rPr>
        <w:t xml:space="preserve"> </w:t>
      </w:r>
      <w:ins w:id="921" w:author="rmlemmons" w:date="2010-03-08T14:38:00Z">
        <w:r w:rsidR="009F1D4D">
          <w:rPr>
            <w:color w:val="000000"/>
          </w:rPr>
          <w:t xml:space="preserve">per se </w:t>
        </w:r>
      </w:ins>
      <w:proofErr w:type="spellStart"/>
      <w:r>
        <w:rPr>
          <w:color w:val="000000"/>
        </w:rPr>
        <w:t>eudaimonic</w:t>
      </w:r>
      <w:proofErr w:type="spellEnd"/>
      <w:r>
        <w:rPr>
          <w:color w:val="000000"/>
        </w:rPr>
        <w:t xml:space="preserve"> </w:t>
      </w:r>
      <w:ins w:id="922" w:author="rmlemmons" w:date="2010-03-09T15:17:00Z">
        <w:r w:rsidR="002C4646">
          <w:rPr>
            <w:color w:val="000000"/>
          </w:rPr>
          <w:t>acts</w:t>
        </w:r>
      </w:ins>
      <w:ins w:id="923" w:author="rmlemmons" w:date="2010-03-14T11:38:00Z">
        <w:r w:rsidR="006B151D">
          <w:rPr>
            <w:color w:val="000000"/>
          </w:rPr>
          <w:t xml:space="preserve"> of this life</w:t>
        </w:r>
      </w:ins>
      <w:del w:id="924" w:author="rmlemmons" w:date="2010-03-09T15:17:00Z">
        <w:r w:rsidDel="002C4646">
          <w:rPr>
            <w:color w:val="000000"/>
          </w:rPr>
          <w:delText>activity</w:delText>
        </w:r>
      </w:del>
      <w:r>
        <w:rPr>
          <w:color w:val="000000"/>
        </w:rPr>
        <w:t>.</w:t>
      </w:r>
      <w:r>
        <w:rPr>
          <w:rStyle w:val="EndnoteReference"/>
          <w:color w:val="000000"/>
        </w:rPr>
        <w:endnoteReference w:id="53"/>
      </w:r>
    </w:p>
    <w:p w:rsidR="008F1D22" w:rsidRDefault="008F1D2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rPr>
          <w:color w:val="000000"/>
        </w:rPr>
      </w:pPr>
      <w:r>
        <w:rPr>
          <w:color w:val="000000"/>
        </w:rPr>
        <w:tab/>
      </w:r>
      <w:ins w:id="929" w:author="rmlemmons" w:date="2010-03-11T14:04:00Z">
        <w:r w:rsidR="005A60EF">
          <w:rPr>
            <w:color w:val="000000"/>
          </w:rPr>
          <w:t xml:space="preserve">The joy that love brings to </w:t>
        </w:r>
        <w:proofErr w:type="spellStart"/>
        <w:r w:rsidR="005A60EF">
          <w:rPr>
            <w:color w:val="000000"/>
          </w:rPr>
          <w:t>eudaimonia</w:t>
        </w:r>
        <w:proofErr w:type="spellEnd"/>
        <w:r w:rsidR="005A60EF">
          <w:rPr>
            <w:color w:val="000000"/>
          </w:rPr>
          <w:t xml:space="preserve">, moreover, makes </w:t>
        </w:r>
      </w:ins>
      <w:del w:id="930" w:author="rmlemmons" w:date="2010-03-11T14:04:00Z">
        <w:r w:rsidDel="005A60EF">
          <w:rPr>
            <w:color w:val="000000"/>
          </w:rPr>
          <w:delText xml:space="preserve">Consequently, love of God and neighbor make </w:delText>
        </w:r>
      </w:del>
      <w:r>
        <w:rPr>
          <w:color w:val="000000"/>
        </w:rPr>
        <w:t xml:space="preserve">it possible to predicate, </w:t>
      </w:r>
      <w:r w:rsidR="002C615B" w:rsidRPr="002C615B">
        <w:rPr>
          <w:color w:val="000000"/>
          <w:u w:val="single"/>
          <w:rPrChange w:id="931" w:author="rmlemmons" w:date="2010-03-15T14:09:00Z">
            <w:rPr>
              <w:color w:val="000000"/>
            </w:rPr>
          </w:rPrChange>
        </w:rPr>
        <w:t>analogously</w:t>
      </w:r>
      <w:r>
        <w:rPr>
          <w:color w:val="000000"/>
        </w:rPr>
        <w:t xml:space="preserve">, </w:t>
      </w:r>
      <w:proofErr w:type="spellStart"/>
      <w:r>
        <w:rPr>
          <w:color w:val="000000"/>
        </w:rPr>
        <w:t>eudaimonia</w:t>
      </w:r>
      <w:proofErr w:type="spellEnd"/>
      <w:r>
        <w:rPr>
          <w:color w:val="000000"/>
        </w:rPr>
        <w:t xml:space="preserve"> of virtuous activities in this life—even though none of them can fully satisfy our heart and minds</w:t>
      </w:r>
      <w:del w:id="932" w:author="rmlemmons" w:date="2010-03-04T15:40:00Z">
        <w:r w:rsidDel="003C569F">
          <w:rPr>
            <w:color w:val="000000"/>
          </w:rPr>
          <w:delText xml:space="preserve"> </w:delText>
        </w:r>
      </w:del>
      <w:r>
        <w:rPr>
          <w:color w:val="000000"/>
        </w:rPr>
        <w:t xml:space="preserve">.  For as we each know—or will eventually discover, </w:t>
      </w:r>
      <w:ins w:id="933" w:author="rmlemmons" w:date="2010-03-11T14:05:00Z">
        <w:r w:rsidR="005A60EF">
          <w:rPr>
            <w:color w:val="000000"/>
          </w:rPr>
          <w:t>in this life</w:t>
        </w:r>
      </w:ins>
      <w:ins w:id="934" w:author="rmlemmons" w:date="2010-03-14T11:38:00Z">
        <w:r w:rsidR="006B151D">
          <w:rPr>
            <w:color w:val="000000"/>
          </w:rPr>
          <w:t>,</w:t>
        </w:r>
      </w:ins>
      <w:ins w:id="935" w:author="rmlemmons" w:date="2010-03-11T14:05:00Z">
        <w:r w:rsidR="005A60EF">
          <w:rPr>
            <w:color w:val="000000"/>
          </w:rPr>
          <w:t xml:space="preserve"> </w:t>
        </w:r>
      </w:ins>
      <w:r>
        <w:rPr>
          <w:color w:val="000000"/>
        </w:rPr>
        <w:t xml:space="preserve">no human being </w:t>
      </w:r>
      <w:ins w:id="936" w:author="rmlemmons" w:date="2010-03-11T14:05:00Z">
        <w:r w:rsidR="005A60EF">
          <w:rPr>
            <w:color w:val="000000"/>
          </w:rPr>
          <w:t xml:space="preserve">however virtuous </w:t>
        </w:r>
      </w:ins>
      <w:r>
        <w:rPr>
          <w:color w:val="000000"/>
        </w:rPr>
        <w:t xml:space="preserve">can fully satisfy the yearning of the heart. And no God can be fully understood through </w:t>
      </w:r>
      <w:ins w:id="937" w:author="rmlemmons" w:date="2010-03-09T15:18:00Z">
        <w:r w:rsidR="002C4646">
          <w:rPr>
            <w:color w:val="000000"/>
          </w:rPr>
          <w:t xml:space="preserve">His effects, </w:t>
        </w:r>
      </w:ins>
      <w:ins w:id="938" w:author="rmlemmons" w:date="2010-03-08T14:38:00Z">
        <w:r w:rsidR="009F1D4D">
          <w:rPr>
            <w:color w:val="000000"/>
          </w:rPr>
          <w:t xml:space="preserve">no matter how </w:t>
        </w:r>
      </w:ins>
      <w:ins w:id="939" w:author="rmlemmons" w:date="2010-03-09T15:18:00Z">
        <w:r w:rsidR="002C4646">
          <w:rPr>
            <w:color w:val="000000"/>
          </w:rPr>
          <w:t>thorough</w:t>
        </w:r>
      </w:ins>
      <w:ins w:id="940" w:author="rmlemmons" w:date="2010-03-08T14:38:00Z">
        <w:r w:rsidR="009F1D4D">
          <w:rPr>
            <w:color w:val="000000"/>
          </w:rPr>
          <w:t xml:space="preserve"> the </w:t>
        </w:r>
      </w:ins>
      <w:del w:id="941" w:author="rmlemmons" w:date="2010-03-08T14:38:00Z">
        <w:r w:rsidDel="009F1D4D">
          <w:rPr>
            <w:color w:val="000000"/>
          </w:rPr>
          <w:delText xml:space="preserve">discursive reasoning and </w:delText>
        </w:r>
      </w:del>
      <w:r>
        <w:rPr>
          <w:color w:val="000000"/>
        </w:rPr>
        <w:t>contemplation.</w:t>
      </w:r>
      <w:r>
        <w:rPr>
          <w:rStyle w:val="EndnoteReference"/>
          <w:color w:val="000000"/>
        </w:rPr>
        <w:endnoteReference w:id="54"/>
      </w:r>
      <w:r>
        <w:rPr>
          <w:color w:val="000000"/>
        </w:rPr>
        <w:t xml:space="preserve"> These inadequacies would leave us in torment and despair, if it were the case that the primary form of </w:t>
      </w:r>
      <w:proofErr w:type="spellStart"/>
      <w:r>
        <w:rPr>
          <w:color w:val="000000"/>
        </w:rPr>
        <w:t>eudaimonia</w:t>
      </w:r>
      <w:proofErr w:type="spellEnd"/>
      <w:r>
        <w:rPr>
          <w:color w:val="000000"/>
        </w:rPr>
        <w:t xml:space="preserve"> in this life, namely, </w:t>
      </w:r>
      <w:del w:id="944" w:author="rmlemmons" w:date="2010-03-04T15:40:00Z">
        <w:r w:rsidDel="003C569F">
          <w:rPr>
            <w:color w:val="000000"/>
          </w:rPr>
          <w:delText>an</w:delText>
        </w:r>
      </w:del>
      <w:ins w:id="945" w:author="rmlemmons" w:date="2010-03-08T14:39:00Z">
        <w:r w:rsidR="009F1D4D">
          <w:rPr>
            <w:color w:val="000000"/>
          </w:rPr>
          <w:t>the</w:t>
        </w:r>
      </w:ins>
      <w:r>
        <w:rPr>
          <w:color w:val="000000"/>
        </w:rPr>
        <w:t xml:space="preserve"> </w:t>
      </w:r>
      <w:proofErr w:type="spellStart"/>
      <w:r>
        <w:rPr>
          <w:color w:val="000000"/>
        </w:rPr>
        <w:t>eudaimonic</w:t>
      </w:r>
      <w:proofErr w:type="spellEnd"/>
      <w:r>
        <w:rPr>
          <w:color w:val="000000"/>
        </w:rPr>
        <w:t xml:space="preserve"> union with God, required perfect knowledge. But </w:t>
      </w:r>
      <w:ins w:id="946" w:author="rmlemmons" w:date="2010-03-14T11:38:00Z">
        <w:r w:rsidR="006B151D">
          <w:rPr>
            <w:color w:val="000000"/>
          </w:rPr>
          <w:t xml:space="preserve">since </w:t>
        </w:r>
      </w:ins>
      <w:ins w:id="947" w:author="rmlemmons" w:date="2010-03-09T14:16:00Z">
        <w:r w:rsidR="00297008">
          <w:rPr>
            <w:color w:val="000000"/>
          </w:rPr>
          <w:t>love also unites</w:t>
        </w:r>
      </w:ins>
      <w:ins w:id="948" w:author="rmlemmons" w:date="2010-03-14T11:38:00Z">
        <w:r w:rsidR="006B151D">
          <w:rPr>
            <w:color w:val="000000"/>
          </w:rPr>
          <w:t>,</w:t>
        </w:r>
      </w:ins>
      <w:ins w:id="949" w:author="rmlemmons" w:date="2010-03-09T14:17:00Z">
        <w:r w:rsidR="00297008">
          <w:rPr>
            <w:rStyle w:val="EndnoteReference"/>
            <w:color w:val="000000"/>
          </w:rPr>
          <w:endnoteReference w:id="55"/>
        </w:r>
      </w:ins>
      <w:ins w:id="953" w:author="rmlemmons" w:date="2010-03-09T14:16:00Z">
        <w:r w:rsidR="00297008">
          <w:rPr>
            <w:color w:val="000000"/>
          </w:rPr>
          <w:t xml:space="preserve"> </w:t>
        </w:r>
      </w:ins>
      <w:ins w:id="954" w:author="rmlemmons" w:date="2010-03-14T11:39:00Z">
        <w:r w:rsidR="006B151D">
          <w:rPr>
            <w:color w:val="000000"/>
          </w:rPr>
          <w:t xml:space="preserve">without presupposing </w:t>
        </w:r>
      </w:ins>
      <w:del w:id="955" w:author="rmlemmons" w:date="2010-03-14T11:39:00Z">
        <w:r w:rsidDel="006B151D">
          <w:rPr>
            <w:color w:val="000000"/>
          </w:rPr>
          <w:delText xml:space="preserve">since </w:delText>
        </w:r>
      </w:del>
      <w:del w:id="956" w:author="rmlemmons" w:date="2010-03-09T14:18:00Z">
        <w:r w:rsidDel="00297008">
          <w:rPr>
            <w:color w:val="000000"/>
          </w:rPr>
          <w:delText xml:space="preserve">it is rather the case that </w:delText>
        </w:r>
      </w:del>
      <w:del w:id="957" w:author="rmlemmons" w:date="2010-03-14T11:39:00Z">
        <w:r w:rsidDel="006B151D">
          <w:rPr>
            <w:color w:val="000000"/>
          </w:rPr>
          <w:delText xml:space="preserve">the union of love does not require </w:delText>
        </w:r>
      </w:del>
      <w:r>
        <w:rPr>
          <w:color w:val="000000"/>
        </w:rPr>
        <w:t>perfect knowledge,</w:t>
      </w:r>
      <w:ins w:id="958" w:author="rmlemmons" w:date="2010-03-09T14:24:00Z">
        <w:r w:rsidR="001E0D30" w:rsidRPr="001E0D30">
          <w:rPr>
            <w:rStyle w:val="EndnoteReference"/>
            <w:color w:val="000000"/>
          </w:rPr>
          <w:t xml:space="preserve"> </w:t>
        </w:r>
        <w:r w:rsidR="001E0D30">
          <w:rPr>
            <w:rStyle w:val="EndnoteReference"/>
            <w:color w:val="000000"/>
          </w:rPr>
          <w:endnoteReference w:id="56"/>
        </w:r>
      </w:ins>
      <w:del w:id="961" w:author="rmlemmons" w:date="2010-03-08T14:41:00Z">
        <w:r w:rsidDel="009F1D4D">
          <w:rPr>
            <w:rStyle w:val="EndnoteReference"/>
            <w:color w:val="000000"/>
          </w:rPr>
          <w:endnoteReference w:id="57"/>
        </w:r>
      </w:del>
      <w:r>
        <w:rPr>
          <w:color w:val="000000"/>
        </w:rPr>
        <w:t xml:space="preserve"> </w:t>
      </w:r>
      <w:ins w:id="964" w:author="rmlemmons" w:date="2010-03-08T14:39:00Z">
        <w:r w:rsidR="009F1D4D">
          <w:rPr>
            <w:color w:val="000000"/>
          </w:rPr>
          <w:t xml:space="preserve">it is </w:t>
        </w:r>
      </w:ins>
      <w:r>
        <w:rPr>
          <w:color w:val="000000"/>
        </w:rPr>
        <w:t xml:space="preserve">the love of God </w:t>
      </w:r>
      <w:ins w:id="965" w:author="rmlemmons" w:date="2010-03-08T14:39:00Z">
        <w:r w:rsidR="009F1D4D">
          <w:rPr>
            <w:color w:val="000000"/>
          </w:rPr>
          <w:t xml:space="preserve">that </w:t>
        </w:r>
      </w:ins>
      <w:ins w:id="966" w:author="rmlemmons" w:date="2010-03-08T14:40:00Z">
        <w:r w:rsidR="009F1D4D">
          <w:rPr>
            <w:color w:val="000000"/>
          </w:rPr>
          <w:t xml:space="preserve">enables </w:t>
        </w:r>
      </w:ins>
      <w:del w:id="967" w:author="rmlemmons" w:date="2010-03-08T14:40:00Z">
        <w:r w:rsidDel="009F1D4D">
          <w:rPr>
            <w:color w:val="000000"/>
          </w:rPr>
          <w:delText xml:space="preserve">makes </w:delText>
        </w:r>
      </w:del>
      <w:del w:id="968" w:author="rmlemmons" w:date="2010-03-08T14:39:00Z">
        <w:r w:rsidDel="009F1D4D">
          <w:rPr>
            <w:color w:val="000000"/>
          </w:rPr>
          <w:delText>possible</w:delText>
        </w:r>
      </w:del>
      <w:del w:id="969" w:author="rmlemmons" w:date="2010-03-08T14:40:00Z">
        <w:r w:rsidDel="009F1D4D">
          <w:rPr>
            <w:color w:val="000000"/>
          </w:rPr>
          <w:delText xml:space="preserve"> the eudaimonic </w:delText>
        </w:r>
      </w:del>
      <w:ins w:id="970" w:author="rmlemmons" w:date="2010-03-08T14:40:00Z">
        <w:r w:rsidR="009F1D4D">
          <w:rPr>
            <w:color w:val="000000"/>
          </w:rPr>
          <w:t xml:space="preserve">the </w:t>
        </w:r>
      </w:ins>
      <w:r>
        <w:rPr>
          <w:color w:val="000000"/>
        </w:rPr>
        <w:t>contemplation of God</w:t>
      </w:r>
      <w:ins w:id="971" w:author="rmlemmons" w:date="2010-03-08T14:40:00Z">
        <w:r w:rsidR="009F1D4D">
          <w:rPr>
            <w:color w:val="000000"/>
          </w:rPr>
          <w:t xml:space="preserve"> to be experienced as </w:t>
        </w:r>
      </w:ins>
      <w:ins w:id="972" w:author="rmlemmons" w:date="2010-03-09T14:22:00Z">
        <w:r w:rsidR="001E0D30">
          <w:rPr>
            <w:color w:val="000000"/>
          </w:rPr>
          <w:t xml:space="preserve">somewhat </w:t>
        </w:r>
      </w:ins>
      <w:proofErr w:type="spellStart"/>
      <w:ins w:id="973" w:author="rmlemmons" w:date="2010-03-08T14:40:00Z">
        <w:r w:rsidR="009F1D4D">
          <w:rPr>
            <w:color w:val="000000"/>
          </w:rPr>
          <w:t>eudaimonic</w:t>
        </w:r>
        <w:proofErr w:type="spellEnd"/>
        <w:r w:rsidR="009F1D4D">
          <w:rPr>
            <w:color w:val="000000"/>
          </w:rPr>
          <w:t xml:space="preserve"> in this life</w:t>
        </w:r>
      </w:ins>
      <w:ins w:id="974" w:author="rmlemmons" w:date="2010-03-09T14:18:00Z">
        <w:r w:rsidR="00297008">
          <w:rPr>
            <w:color w:val="000000"/>
          </w:rPr>
          <w:t xml:space="preserve">, rather than as an ache that </w:t>
        </w:r>
      </w:ins>
      <w:ins w:id="975" w:author="rmlemmons" w:date="2010-03-09T14:21:00Z">
        <w:r w:rsidR="00297008">
          <w:rPr>
            <w:color w:val="000000"/>
          </w:rPr>
          <w:t xml:space="preserve">only intensifies as increased contemplation of God </w:t>
        </w:r>
      </w:ins>
      <w:ins w:id="976" w:author="rmlemmons" w:date="2010-03-09T14:58:00Z">
        <w:r w:rsidR="0003664C">
          <w:rPr>
            <w:color w:val="000000"/>
          </w:rPr>
          <w:t>increases the desire to know Him as He really is.</w:t>
        </w:r>
      </w:ins>
      <w:ins w:id="977" w:author="rmlemmons" w:date="2010-03-09T15:00:00Z">
        <w:r w:rsidR="0003664C">
          <w:rPr>
            <w:rStyle w:val="EndnoteReference"/>
            <w:color w:val="000000"/>
          </w:rPr>
          <w:endnoteReference w:id="58"/>
        </w:r>
      </w:ins>
      <w:del w:id="985" w:author="rmlemmons" w:date="2010-03-09T15:19:00Z">
        <w:r w:rsidDel="002C4646">
          <w:rPr>
            <w:color w:val="000000"/>
          </w:rPr>
          <w:delText>.</w:delText>
        </w:r>
      </w:del>
    </w:p>
    <w:p w:rsidR="008F1D22" w:rsidRDefault="008F1D2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rPr>
          <w:color w:val="000000"/>
        </w:rPr>
      </w:pPr>
      <w:r>
        <w:rPr>
          <w:color w:val="000000"/>
        </w:rPr>
        <w:tab/>
        <w:t xml:space="preserve">Furthermore, since love is not handicapped by imperfect knowledge, it is possible to love God even when it is impossible for one to follow a complex discussion of </w:t>
      </w:r>
      <w:ins w:id="986" w:author="rmlemmons" w:date="2010-03-09T15:19:00Z">
        <w:r w:rsidR="002C4646">
          <w:rPr>
            <w:color w:val="000000"/>
          </w:rPr>
          <w:t>H</w:t>
        </w:r>
      </w:ins>
      <w:del w:id="987" w:author="rmlemmons" w:date="2010-03-09T15:19:00Z">
        <w:r w:rsidDel="002C4646">
          <w:rPr>
            <w:color w:val="000000"/>
          </w:rPr>
          <w:delText>h</w:delText>
        </w:r>
      </w:del>
      <w:r>
        <w:rPr>
          <w:color w:val="000000"/>
        </w:rPr>
        <w:t xml:space="preserve">is existence and attributes. The limitations of reason are not also those of the will and love. The love of God only requires knowing </w:t>
      </w:r>
      <w:ins w:id="988" w:author="rmlemmons" w:date="2010-03-08T14:43:00Z">
        <w:r w:rsidR="002C615B" w:rsidRPr="002C615B">
          <w:rPr>
            <w:color w:val="000000"/>
            <w:rPrChange w:id="989" w:author="rmlemmons" w:date="2010-03-08T14:43:00Z">
              <w:rPr>
                <w:color w:val="000000"/>
                <w:u w:val="single"/>
              </w:rPr>
            </w:rPrChange>
          </w:rPr>
          <w:t>that</w:t>
        </w:r>
        <w:r w:rsidR="007E731E">
          <w:rPr>
            <w:color w:val="000000"/>
          </w:rPr>
          <w:t xml:space="preserve"> the ultimate c</w:t>
        </w:r>
        <w:r w:rsidR="00A60C7C">
          <w:rPr>
            <w:color w:val="000000"/>
          </w:rPr>
          <w:t>au</w:t>
        </w:r>
        <w:r w:rsidR="007E731E">
          <w:rPr>
            <w:color w:val="000000"/>
          </w:rPr>
          <w:t>se of being and goodness is the living God.</w:t>
        </w:r>
      </w:ins>
      <w:del w:id="990" w:author="rmlemmons" w:date="2010-03-08T14:43:00Z">
        <w:r w:rsidRPr="007E731E" w:rsidDel="007E731E">
          <w:rPr>
            <w:color w:val="000000"/>
          </w:rPr>
          <w:delText>His</w:delText>
        </w:r>
        <w:r w:rsidDel="007E731E">
          <w:rPr>
            <w:color w:val="000000"/>
          </w:rPr>
          <w:delText xml:space="preserve"> relationship to oneself as the ultimate cause of all that is.</w:delText>
        </w:r>
      </w:del>
      <w:r>
        <w:rPr>
          <w:rStyle w:val="EndnoteReference"/>
          <w:color w:val="000000"/>
        </w:rPr>
        <w:endnoteReference w:id="59"/>
      </w:r>
      <w:r>
        <w:rPr>
          <w:color w:val="000000"/>
        </w:rPr>
        <w:t xml:space="preserve"> This causal knowledge need not be attained through philosophical argument; for instance, it can be given by seeing the goodness and beauty of nature as God’s gift.</w:t>
      </w:r>
      <w:r>
        <w:rPr>
          <w:rStyle w:val="EndnoteReference"/>
          <w:color w:val="000000"/>
        </w:rPr>
        <w:endnoteReference w:id="60"/>
      </w:r>
      <w:r>
        <w:rPr>
          <w:color w:val="000000"/>
        </w:rPr>
        <w:t xml:space="preserve"> For this reason, the </w:t>
      </w:r>
      <w:proofErr w:type="spellStart"/>
      <w:r>
        <w:rPr>
          <w:color w:val="000000"/>
        </w:rPr>
        <w:t>Akans</w:t>
      </w:r>
      <w:proofErr w:type="spellEnd"/>
      <w:r>
        <w:rPr>
          <w:color w:val="000000"/>
        </w:rPr>
        <w:t xml:space="preserve"> say, “none can show God to a child.”</w:t>
      </w:r>
      <w:r>
        <w:rPr>
          <w:rStyle w:val="EndnoteReference"/>
          <w:color w:val="000000"/>
        </w:rPr>
        <w:endnoteReference w:id="61"/>
      </w:r>
      <w:r>
        <w:rPr>
          <w:color w:val="000000"/>
        </w:rPr>
        <w:t xml:space="preserve"> </w:t>
      </w:r>
    </w:p>
    <w:p w:rsidR="008F1D22" w:rsidRDefault="008F1D2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rPr>
          <w:color w:val="000000"/>
        </w:rPr>
      </w:pPr>
      <w:r>
        <w:rPr>
          <w:color w:val="000000"/>
        </w:rPr>
        <w:tab/>
        <w:t>It is thus possible to know and love God even when philosophical argument is beyond one’s ability. For instance, Dr. Oliver Sacks described the case of a patient, Jimmy, whose alcoholism had destroyed his ability to know that he was no longer nineteen years old living in 1945.</w:t>
      </w:r>
      <w:r>
        <w:rPr>
          <w:rStyle w:val="EndnoteReference"/>
          <w:color w:val="000000"/>
        </w:rPr>
        <w:endnoteReference w:id="62"/>
      </w:r>
      <w:r>
        <w:rPr>
          <w:color w:val="000000"/>
        </w:rPr>
        <w:t xml:space="preserve"> Although Jimmy could not remember anything for more than a few </w:t>
      </w:r>
      <w:ins w:id="996" w:author="rmlemmons" w:date="2010-03-08T14:43:00Z">
        <w:r w:rsidR="00A60C7C">
          <w:rPr>
            <w:color w:val="000000"/>
          </w:rPr>
          <w:t>moments</w:t>
        </w:r>
      </w:ins>
      <w:del w:id="997" w:author="rmlemmons" w:date="2010-03-08T14:43:00Z">
        <w:r w:rsidDel="00A60C7C">
          <w:rPr>
            <w:color w:val="000000"/>
          </w:rPr>
          <w:delText>seconds</w:delText>
        </w:r>
      </w:del>
      <w:r>
        <w:rPr>
          <w:color w:val="000000"/>
        </w:rPr>
        <w:t>,</w:t>
      </w:r>
      <w:r>
        <w:rPr>
          <w:rStyle w:val="EndnoteReference"/>
          <w:color w:val="000000"/>
        </w:rPr>
        <w:endnoteReference w:id="63"/>
      </w:r>
      <w:r>
        <w:rPr>
          <w:color w:val="000000"/>
        </w:rPr>
        <w:t xml:space="preserve"> he was able to spiritually concentrate and pray during Mass.</w:t>
      </w:r>
      <w:r>
        <w:rPr>
          <w:rStyle w:val="EndnoteReference"/>
          <w:color w:val="000000"/>
        </w:rPr>
        <w:endnoteReference w:id="64"/>
      </w:r>
      <w:r>
        <w:rPr>
          <w:color w:val="000000"/>
        </w:rPr>
        <w:t xml:space="preserve">  Dr. Sacks also described the case of a woman, Rebecca, who “fully understood [and loved] the Orthodox service,” without also being able to use a key to open a door or to figure out that she was “jamming a hand or a foot into the wrong glove or shoe.”</w:t>
      </w:r>
      <w:r>
        <w:rPr>
          <w:rStyle w:val="EndnoteReference"/>
          <w:color w:val="000000"/>
        </w:rPr>
        <w:endnoteReference w:id="65"/>
      </w:r>
      <w:r>
        <w:rPr>
          <w:color w:val="000000"/>
        </w:rPr>
        <w:t xml:space="preserve"> In these cases, religious belief compensated for a lack of philosophical ability and enabled God to be contemplated. Hence, it is not the case that the inability to deliberate or to grasp complex arguments precludes </w:t>
      </w:r>
      <w:ins w:id="998" w:author="rmlemmons" w:date="2010-03-04T15:42:00Z">
        <w:r w:rsidR="003C569F">
          <w:rPr>
            <w:color w:val="000000"/>
          </w:rPr>
          <w:t xml:space="preserve">loving and contemplating </w:t>
        </w:r>
      </w:ins>
      <w:del w:id="999" w:author="rmlemmons" w:date="2010-03-04T15:42:00Z">
        <w:r w:rsidDel="003C569F">
          <w:rPr>
            <w:color w:val="000000"/>
          </w:rPr>
          <w:delText xml:space="preserve">the ability to lovingly </w:delText>
        </w:r>
      </w:del>
      <w:ins w:id="1000" w:author="houser" w:date="2010-02-17T15:10:00Z">
        <w:del w:id="1001" w:author="rmlemmons" w:date="2010-03-04T15:42:00Z">
          <w:r w:rsidR="00310A6F" w:rsidDel="003C569F">
            <w:rPr>
              <w:color w:val="000000"/>
            </w:rPr>
            <w:delText xml:space="preserve">to </w:delText>
          </w:r>
        </w:del>
      </w:ins>
      <w:del w:id="1002" w:author="rmlemmons" w:date="2010-03-04T15:42:00Z">
        <w:r w:rsidDel="003C569F">
          <w:rPr>
            <w:color w:val="000000"/>
          </w:rPr>
          <w:delText xml:space="preserve">contemplate </w:delText>
        </w:r>
      </w:del>
      <w:r>
        <w:rPr>
          <w:color w:val="000000"/>
        </w:rPr>
        <w:t xml:space="preserve">God. Consequently, </w:t>
      </w:r>
      <w:del w:id="1003" w:author="rmlemmons" w:date="2010-03-04T15:43:00Z">
        <w:r w:rsidDel="003C569F">
          <w:rPr>
            <w:color w:val="000000"/>
          </w:rPr>
          <w:delText xml:space="preserve">since </w:delText>
        </w:r>
      </w:del>
      <w:r>
        <w:rPr>
          <w:color w:val="000000"/>
        </w:rPr>
        <w:t xml:space="preserve">those suffering from certain cases of mental incapacitation </w:t>
      </w:r>
      <w:proofErr w:type="gramStart"/>
      <w:ins w:id="1004" w:author="rmlemmons" w:date="2010-03-04T15:43:00Z">
        <w:r w:rsidR="003C569F">
          <w:rPr>
            <w:color w:val="000000"/>
          </w:rPr>
          <w:t>who</w:t>
        </w:r>
        <w:proofErr w:type="gramEnd"/>
        <w:r w:rsidR="003C569F">
          <w:rPr>
            <w:color w:val="000000"/>
          </w:rPr>
          <w:t xml:space="preserve"> </w:t>
        </w:r>
      </w:ins>
      <w:r>
        <w:rPr>
          <w:color w:val="000000"/>
        </w:rPr>
        <w:t xml:space="preserve">can still </w:t>
      </w:r>
      <w:ins w:id="1005" w:author="rmlemmons" w:date="2010-03-04T15:43:00Z">
        <w:r w:rsidR="003C569F">
          <w:rPr>
            <w:color w:val="000000"/>
          </w:rPr>
          <w:t xml:space="preserve">know and love </w:t>
        </w:r>
      </w:ins>
      <w:del w:id="1006" w:author="rmlemmons" w:date="2010-03-04T15:43:00Z">
        <w:r w:rsidDel="003C569F">
          <w:rPr>
            <w:color w:val="000000"/>
          </w:rPr>
          <w:delText xml:space="preserve">contemplate </w:delText>
        </w:r>
      </w:del>
      <w:r>
        <w:rPr>
          <w:color w:val="000000"/>
        </w:rPr>
        <w:t>God</w:t>
      </w:r>
      <w:del w:id="1007" w:author="rmlemmons" w:date="2010-03-04T15:43:00Z">
        <w:r w:rsidDel="003C569F">
          <w:rPr>
            <w:color w:val="000000"/>
          </w:rPr>
          <w:delText>, they</w:delText>
        </w:r>
      </w:del>
      <w:r>
        <w:rPr>
          <w:color w:val="000000"/>
        </w:rPr>
        <w:t xml:space="preserve"> are capable of </w:t>
      </w:r>
      <w:del w:id="1008" w:author="rmlemmons" w:date="2010-03-04T15:43:00Z">
        <w:r w:rsidDel="003C569F">
          <w:rPr>
            <w:color w:val="000000"/>
          </w:rPr>
          <w:delText xml:space="preserve">an </w:delText>
        </w:r>
      </w:del>
      <w:proofErr w:type="spellStart"/>
      <w:r>
        <w:rPr>
          <w:color w:val="000000"/>
        </w:rPr>
        <w:t>eudaimonic</w:t>
      </w:r>
      <w:proofErr w:type="spellEnd"/>
      <w:r>
        <w:rPr>
          <w:color w:val="000000"/>
        </w:rPr>
        <w:t xml:space="preserve"> activity. And the argument from suffering fails yet again.</w:t>
      </w:r>
    </w:p>
    <w:p w:rsidR="008F1D22" w:rsidRDefault="008F1D2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rPr>
          <w:color w:val="000000"/>
        </w:rPr>
      </w:pPr>
      <w:r>
        <w:rPr>
          <w:color w:val="000000"/>
        </w:rPr>
        <w:tab/>
      </w:r>
      <w:ins w:id="1009" w:author="rmlemmons" w:date="2010-03-08T14:44:00Z">
        <w:r w:rsidR="00A60C7C">
          <w:rPr>
            <w:color w:val="000000"/>
          </w:rPr>
          <w:t>T</w:t>
        </w:r>
      </w:ins>
      <w:del w:id="1010" w:author="rmlemmons" w:date="2010-03-08T14:44:00Z">
        <w:r w:rsidDel="00A60C7C">
          <w:rPr>
            <w:color w:val="000000"/>
          </w:rPr>
          <w:delText>Finally, t</w:delText>
        </w:r>
      </w:del>
      <w:r>
        <w:rPr>
          <w:color w:val="000000"/>
        </w:rPr>
        <w:t xml:space="preserve">he argument from suffering </w:t>
      </w:r>
      <w:ins w:id="1011" w:author="rmlemmons" w:date="2010-03-08T14:44:00Z">
        <w:r w:rsidR="00A60C7C">
          <w:rPr>
            <w:color w:val="000000"/>
          </w:rPr>
          <w:t xml:space="preserve">also </w:t>
        </w:r>
      </w:ins>
      <w:r>
        <w:rPr>
          <w:color w:val="000000"/>
        </w:rPr>
        <w:t xml:space="preserve">fails </w:t>
      </w:r>
      <w:del w:id="1012" w:author="rmlemmons" w:date="2010-03-08T14:44:00Z">
        <w:r w:rsidDel="00A60C7C">
          <w:rPr>
            <w:color w:val="000000"/>
          </w:rPr>
          <w:delText xml:space="preserve">even </w:delText>
        </w:r>
      </w:del>
      <w:r>
        <w:rPr>
          <w:color w:val="000000"/>
        </w:rPr>
        <w:t xml:space="preserve">when suffering compromises one’s ability to engage in moral deliberation. </w:t>
      </w:r>
      <w:proofErr w:type="gramStart"/>
      <w:r>
        <w:rPr>
          <w:color w:val="000000"/>
        </w:rPr>
        <w:t xml:space="preserve">For although moral deliberation is necessary in complex moral situations, it is not always necessary for establishing </w:t>
      </w:r>
      <w:ins w:id="1013" w:author="rmlemmons" w:date="2010-03-04T15:43:00Z">
        <w:r w:rsidR="003C569F">
          <w:rPr>
            <w:color w:val="000000"/>
          </w:rPr>
          <w:t xml:space="preserve">the </w:t>
        </w:r>
      </w:ins>
      <w:r>
        <w:rPr>
          <w:color w:val="000000"/>
        </w:rPr>
        <w:t xml:space="preserve">loving unions of which </w:t>
      </w:r>
      <w:proofErr w:type="spellStart"/>
      <w:r>
        <w:rPr>
          <w:color w:val="000000"/>
        </w:rPr>
        <w:t>eudaimonia</w:t>
      </w:r>
      <w:proofErr w:type="spellEnd"/>
      <w:r>
        <w:rPr>
          <w:color w:val="000000"/>
        </w:rPr>
        <w:t xml:space="preserve"> may be analogously predicated.</w:t>
      </w:r>
      <w:proofErr w:type="gramEnd"/>
      <w:r>
        <w:rPr>
          <w:color w:val="000000"/>
        </w:rPr>
        <w:t xml:space="preserve"> For ultimately there is only one act of </w:t>
      </w:r>
      <w:ins w:id="1014" w:author="rmlemmons" w:date="2010-03-15T14:05:00Z">
        <w:r w:rsidR="005D6BD0">
          <w:rPr>
            <w:color w:val="000000"/>
          </w:rPr>
          <w:t xml:space="preserve">genuine </w:t>
        </w:r>
      </w:ins>
      <w:r>
        <w:rPr>
          <w:color w:val="000000"/>
        </w:rPr>
        <w:t xml:space="preserve">love: namely, the act of making love by affirming the other, whether by benevolence, by beneficence, or by </w:t>
      </w:r>
      <w:ins w:id="1015" w:author="rmlemmons" w:date="2010-03-08T14:44:00Z">
        <w:r w:rsidR="00A60C7C">
          <w:rPr>
            <w:color w:val="000000"/>
          </w:rPr>
          <w:t>manifesting appreciation</w:t>
        </w:r>
      </w:ins>
      <w:del w:id="1016" w:author="rmlemmons" w:date="2010-03-08T14:44:00Z">
        <w:r w:rsidDel="00A60C7C">
          <w:rPr>
            <w:color w:val="000000"/>
          </w:rPr>
          <w:delText>appreciating</w:delText>
        </w:r>
      </w:del>
      <w:ins w:id="1017" w:author="rmlemmons" w:date="2010-03-08T14:44:00Z">
        <w:r w:rsidR="00A60C7C">
          <w:rPr>
            <w:color w:val="000000"/>
          </w:rPr>
          <w:t xml:space="preserve"> for</w:t>
        </w:r>
      </w:ins>
      <w:r>
        <w:rPr>
          <w:color w:val="000000"/>
        </w:rPr>
        <w:t xml:space="preserve"> the other’s </w:t>
      </w:r>
      <w:ins w:id="1018" w:author="rmlemmons" w:date="2010-03-08T14:44:00Z">
        <w:r w:rsidR="002C4646">
          <w:rPr>
            <w:color w:val="000000"/>
          </w:rPr>
          <w:t>being</w:t>
        </w:r>
      </w:ins>
      <w:del w:id="1019" w:author="rmlemmons" w:date="2010-03-08T14:44:00Z">
        <w:r w:rsidDel="00A60C7C">
          <w:rPr>
            <w:color w:val="000000"/>
          </w:rPr>
          <w:delText>benevolence or beneficence</w:delText>
        </w:r>
      </w:del>
      <w:r>
        <w:rPr>
          <w:color w:val="000000"/>
        </w:rPr>
        <w:t>.</w:t>
      </w:r>
      <w:ins w:id="1020" w:author="rmlemmons" w:date="2010-03-15T14:05:00Z">
        <w:r w:rsidR="005D6BD0">
          <w:rPr>
            <w:rStyle w:val="EndnoteReference"/>
            <w:color w:val="000000"/>
          </w:rPr>
          <w:endnoteReference w:id="66"/>
        </w:r>
      </w:ins>
      <w:r>
        <w:rPr>
          <w:color w:val="000000"/>
        </w:rPr>
        <w:t xml:space="preserve"> None of these necessarily requires </w:t>
      </w:r>
      <w:ins w:id="1023" w:author="rmlemmons" w:date="2010-03-08T14:45:00Z">
        <w:r w:rsidR="00A60C7C">
          <w:rPr>
            <w:color w:val="000000"/>
          </w:rPr>
          <w:t xml:space="preserve">complex moral </w:t>
        </w:r>
      </w:ins>
      <w:del w:id="1024" w:author="rmlemmons" w:date="2010-03-08T14:45:00Z">
        <w:r w:rsidDel="00A60C7C">
          <w:rPr>
            <w:color w:val="000000"/>
          </w:rPr>
          <w:delText xml:space="preserve">rational </w:delText>
        </w:r>
      </w:del>
      <w:r>
        <w:rPr>
          <w:color w:val="000000"/>
        </w:rPr>
        <w:t>deliberation</w:t>
      </w:r>
      <w:ins w:id="1025" w:author="rmlemmons" w:date="2010-03-08T14:45:00Z">
        <w:r w:rsidR="00A60C7C">
          <w:rPr>
            <w:color w:val="000000"/>
          </w:rPr>
          <w:t>s,</w:t>
        </w:r>
      </w:ins>
      <w:r>
        <w:rPr>
          <w:color w:val="000000"/>
        </w:rPr>
        <w:t xml:space="preserve"> as shown, for instance, by the quick smile of appreciation. As a result, love remains possible even in those cases of intense suffering that reduces one to the state of only being able to </w:t>
      </w:r>
      <w:ins w:id="1026" w:author="rmlemmons" w:date="2010-03-08T14:46:00Z">
        <w:r w:rsidR="00A60C7C">
          <w:rPr>
            <w:color w:val="000000"/>
          </w:rPr>
          <w:t xml:space="preserve">thank care givers for their </w:t>
        </w:r>
      </w:ins>
      <w:del w:id="1027" w:author="rmlemmons" w:date="2010-03-08T14:46:00Z">
        <w:r w:rsidDel="00A60C7C">
          <w:rPr>
            <w:color w:val="000000"/>
          </w:rPr>
          <w:delText xml:space="preserve">appreciate the relief given by the </w:delText>
        </w:r>
      </w:del>
      <w:r>
        <w:rPr>
          <w:color w:val="000000"/>
        </w:rPr>
        <w:t>kindnesses</w:t>
      </w:r>
      <w:del w:id="1028" w:author="rmlemmons" w:date="2010-03-08T14:46:00Z">
        <w:r w:rsidDel="00A60C7C">
          <w:rPr>
            <w:color w:val="000000"/>
          </w:rPr>
          <w:delText xml:space="preserve"> of others</w:delText>
        </w:r>
      </w:del>
      <w:r>
        <w:rPr>
          <w:color w:val="000000"/>
        </w:rPr>
        <w:t xml:space="preserve">. In such cases, the expression of appreciation undertaken to affirm the comforter may be the only virtuous act possible for the sufferer. As such, it is </w:t>
      </w:r>
      <w:proofErr w:type="gramStart"/>
      <w:r>
        <w:rPr>
          <w:color w:val="000000"/>
        </w:rPr>
        <w:t>an</w:t>
      </w:r>
      <w:proofErr w:type="gramEnd"/>
      <w:r>
        <w:rPr>
          <w:color w:val="000000"/>
        </w:rPr>
        <w:t xml:space="preserve"> </w:t>
      </w:r>
      <w:proofErr w:type="spellStart"/>
      <w:r>
        <w:rPr>
          <w:color w:val="000000"/>
        </w:rPr>
        <w:t>eudaimonic</w:t>
      </w:r>
      <w:proofErr w:type="spellEnd"/>
      <w:r>
        <w:rPr>
          <w:color w:val="000000"/>
        </w:rPr>
        <w:t xml:space="preserve"> act uniting the comforter and the sufferer in love. For this reason, joy and peace can permeate the most tragic sick rooms.</w:t>
      </w:r>
    </w:p>
    <w:p w:rsidR="008F1D22" w:rsidRDefault="008F1D2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rPr>
          <w:color w:val="000000"/>
        </w:rPr>
      </w:pPr>
      <w:r>
        <w:rPr>
          <w:color w:val="000000"/>
        </w:rPr>
        <w:tab/>
        <w:t>The unification of persons that occurs through love is not only what makes the giving of comfort a joy, but is also what enables one to bear the sight of suffering long enough and perceptively enough to give real comfort.  Only love permits the personal presence so essential to comfort. Only love fears not the vulnerabilities unmasked, within the other—and oneself</w:t>
      </w:r>
      <w:r w:rsidR="00310A6F">
        <w:rPr>
          <w:color w:val="000000"/>
        </w:rPr>
        <w:t xml:space="preserve">—by </w:t>
      </w:r>
      <w:r>
        <w:rPr>
          <w:color w:val="000000"/>
        </w:rPr>
        <w:t xml:space="preserve">suffering. This unmasking, moreover, simplifies the affirmation of the other as a person, whether given with the bestowal or </w:t>
      </w:r>
      <w:ins w:id="1029" w:author="rmlemmons" w:date="2010-03-11T14:06:00Z">
        <w:r w:rsidR="005A60EF">
          <w:rPr>
            <w:color w:val="000000"/>
          </w:rPr>
          <w:t xml:space="preserve">the </w:t>
        </w:r>
      </w:ins>
      <w:r>
        <w:rPr>
          <w:color w:val="000000"/>
        </w:rPr>
        <w:t xml:space="preserve">reception of comfort, and unites, for that moment, the giver and the sufferer into love’s </w:t>
      </w:r>
      <w:proofErr w:type="spellStart"/>
      <w:r>
        <w:rPr>
          <w:color w:val="000000"/>
        </w:rPr>
        <w:t>eudaimonic</w:t>
      </w:r>
      <w:proofErr w:type="spellEnd"/>
      <w:r>
        <w:rPr>
          <w:color w:val="000000"/>
        </w:rPr>
        <w:t xml:space="preserve"> relationship. In no other case (shy of mystical union) is </w:t>
      </w:r>
      <w:del w:id="1030" w:author="rmlemmons" w:date="2010-03-08T14:46:00Z">
        <w:r w:rsidDel="00A60C7C">
          <w:rPr>
            <w:color w:val="000000"/>
          </w:rPr>
          <w:delText>the</w:delText>
        </w:r>
      </w:del>
      <w:r>
        <w:rPr>
          <w:color w:val="000000"/>
        </w:rPr>
        <w:t xml:space="preserve"> </w:t>
      </w:r>
      <w:ins w:id="1031" w:author="rmlemmons" w:date="2010-03-15T14:07:00Z">
        <w:r w:rsidR="00F21AC4">
          <w:rPr>
            <w:color w:val="000000"/>
          </w:rPr>
          <w:t xml:space="preserve">love’s </w:t>
        </w:r>
      </w:ins>
      <w:proofErr w:type="spellStart"/>
      <w:r>
        <w:rPr>
          <w:color w:val="000000"/>
        </w:rPr>
        <w:t>eudaimonic</w:t>
      </w:r>
      <w:proofErr w:type="spellEnd"/>
      <w:r>
        <w:rPr>
          <w:color w:val="000000"/>
        </w:rPr>
        <w:t xml:space="preserve"> unification </w:t>
      </w:r>
      <w:del w:id="1032" w:author="rmlemmons" w:date="2010-03-08T14:46:00Z">
        <w:r w:rsidDel="00A60C7C">
          <w:rPr>
            <w:color w:val="000000"/>
          </w:rPr>
          <w:delText xml:space="preserve">of neighbors </w:delText>
        </w:r>
      </w:del>
      <w:r>
        <w:rPr>
          <w:color w:val="000000"/>
        </w:rPr>
        <w:t>so simple: there is no mistaking the reality of comfort, the giver’s goodwill, and the sufferer’s appreciation</w:t>
      </w:r>
      <w:ins w:id="1033" w:author="rmlemmons" w:date="2010-03-11T14:06:00Z">
        <w:r w:rsidR="005A60EF">
          <w:rPr>
            <w:color w:val="000000"/>
          </w:rPr>
          <w:t xml:space="preserve"> for the giver.</w:t>
        </w:r>
      </w:ins>
      <w:del w:id="1034" w:author="rmlemmons" w:date="2010-03-11T14:06:00Z">
        <w:r w:rsidDel="005A60EF">
          <w:rPr>
            <w:color w:val="000000"/>
          </w:rPr>
          <w:delText xml:space="preserve">. </w:delText>
        </w:r>
      </w:del>
    </w:p>
    <w:p w:rsidR="008F1D22" w:rsidDel="003C569F" w:rsidRDefault="008F1D2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rPr>
          <w:del w:id="1035" w:author="rmlemmons" w:date="2010-03-04T15:45:00Z"/>
          <w:color w:val="000000"/>
        </w:rPr>
      </w:pPr>
      <w:r>
        <w:rPr>
          <w:color w:val="000000"/>
        </w:rPr>
        <w:tab/>
        <w:t xml:space="preserve">Suffering thus facilitates </w:t>
      </w:r>
      <w:proofErr w:type="spellStart"/>
      <w:r>
        <w:rPr>
          <w:color w:val="000000"/>
        </w:rPr>
        <w:t>eudaimonic</w:t>
      </w:r>
      <w:proofErr w:type="spellEnd"/>
      <w:r>
        <w:rPr>
          <w:color w:val="000000"/>
        </w:rPr>
        <w:t xml:space="preserve"> relationships. And, once again, the argument from suffering fails: it is not the case that suffering necessarily precludes </w:t>
      </w:r>
      <w:ins w:id="1036" w:author="rmlemmons" w:date="2010-03-04T15:45:00Z">
        <w:r w:rsidR="003C569F">
          <w:rPr>
            <w:color w:val="000000"/>
          </w:rPr>
          <w:t xml:space="preserve">this life’s </w:t>
        </w:r>
      </w:ins>
      <w:proofErr w:type="spellStart"/>
      <w:r>
        <w:rPr>
          <w:color w:val="000000"/>
        </w:rPr>
        <w:t>eudaimonia</w:t>
      </w:r>
      <w:proofErr w:type="spellEnd"/>
      <w:r>
        <w:rPr>
          <w:color w:val="000000"/>
        </w:rPr>
        <w:t xml:space="preserve"> and </w:t>
      </w:r>
      <w:ins w:id="1037" w:author="rmlemmons" w:date="2010-03-04T15:45:00Z">
        <w:r w:rsidR="003C569F">
          <w:rPr>
            <w:color w:val="000000"/>
          </w:rPr>
          <w:t xml:space="preserve">nullifies </w:t>
        </w:r>
      </w:ins>
      <w:del w:id="1038" w:author="rmlemmons" w:date="2010-03-04T15:45:00Z">
        <w:r w:rsidDel="003C569F">
          <w:rPr>
            <w:color w:val="000000"/>
          </w:rPr>
          <w:delText xml:space="preserve">defeats </w:delText>
        </w:r>
      </w:del>
      <w:r>
        <w:rPr>
          <w:color w:val="000000"/>
        </w:rPr>
        <w:t xml:space="preserve">indefeasible </w:t>
      </w:r>
      <w:proofErr w:type="spellStart"/>
      <w:r>
        <w:rPr>
          <w:color w:val="000000"/>
        </w:rPr>
        <w:t>eudaimonic</w:t>
      </w:r>
      <w:proofErr w:type="spellEnd"/>
      <w:r>
        <w:rPr>
          <w:color w:val="000000"/>
        </w:rPr>
        <w:t xml:space="preserve"> obligations. </w:t>
      </w:r>
      <w:del w:id="1039" w:author="rmlemmons" w:date="2010-03-04T15:45:00Z">
        <w:r w:rsidDel="003C569F">
          <w:rPr>
            <w:color w:val="000000"/>
          </w:rPr>
          <w:delText xml:space="preserve"> This is especially the case because if it were otherwise, none could ever attain the secondary form of eudaimonia by acting virtuously toward others. In other words, if an instance of an act cannot be eudaimonic, no act can be eudaimonic in so far as being an instance characterizes every human act in this life. </w:delText>
        </w:r>
      </w:del>
    </w:p>
    <w:p w:rsidR="008F1D22" w:rsidRDefault="008F1D2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rPr>
          <w:ins w:id="1040" w:author="rmlemmons" w:date="2010-03-15T14:08:00Z"/>
          <w:color w:val="000000"/>
        </w:rPr>
      </w:pPr>
    </w:p>
    <w:p w:rsidR="00F21AC4" w:rsidRDefault="00F21AC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rPr>
          <w:color w:val="000000"/>
        </w:rPr>
      </w:pPr>
    </w:p>
    <w:p w:rsidR="008F1D22" w:rsidRDefault="008F1D22" w:rsidP="00FC13F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jc w:val="center"/>
        <w:rPr>
          <w:ins w:id="1041" w:author="houser" w:date="2010-02-17T15:11:00Z"/>
          <w:color w:val="000000"/>
        </w:rPr>
      </w:pPr>
      <w:r>
        <w:rPr>
          <w:color w:val="000000"/>
        </w:rPr>
        <w:t>Conclusion:</w:t>
      </w:r>
    </w:p>
    <w:p w:rsidR="00FC13FE" w:rsidRDefault="00FC13FE" w:rsidP="00FC13F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jc w:val="center"/>
        <w:rPr>
          <w:color w:val="000000"/>
        </w:rPr>
      </w:pPr>
    </w:p>
    <w:p w:rsidR="00705C6F" w:rsidRDefault="008F1D2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rPr>
          <w:color w:val="000000"/>
        </w:rPr>
      </w:pPr>
      <w:r>
        <w:rPr>
          <w:color w:val="000000"/>
        </w:rPr>
        <w:tab/>
        <w:t xml:space="preserve">The argument from suffering charges natural law with the incoherence of grounding morality’s indefeasibility on that which is not always attainable, namely, </w:t>
      </w:r>
      <w:proofErr w:type="spellStart"/>
      <w:r>
        <w:rPr>
          <w:color w:val="000000"/>
        </w:rPr>
        <w:t>eudaimonia</w:t>
      </w:r>
      <w:proofErr w:type="spellEnd"/>
      <w:r>
        <w:rPr>
          <w:color w:val="000000"/>
        </w:rPr>
        <w:t xml:space="preserve">. I have argued that the attempt to counter this argument by basing indefeasibility on a good other than </w:t>
      </w:r>
      <w:proofErr w:type="spellStart"/>
      <w:r>
        <w:rPr>
          <w:color w:val="000000"/>
        </w:rPr>
        <w:t>eudaimonia</w:t>
      </w:r>
      <w:proofErr w:type="spellEnd"/>
      <w:r>
        <w:rPr>
          <w:color w:val="000000"/>
        </w:rPr>
        <w:t xml:space="preserve"> either renders </w:t>
      </w:r>
      <w:ins w:id="1042" w:author="rmlemmons" w:date="2010-03-04T15:46:00Z">
        <w:r w:rsidR="00B03542">
          <w:rPr>
            <w:color w:val="000000"/>
          </w:rPr>
          <w:t xml:space="preserve">the universality of </w:t>
        </w:r>
      </w:ins>
      <w:ins w:id="1043" w:author="rmlemmons" w:date="2010-03-04T15:47:00Z">
        <w:r w:rsidR="00B03542">
          <w:rPr>
            <w:color w:val="000000"/>
          </w:rPr>
          <w:t xml:space="preserve">moral </w:t>
        </w:r>
      </w:ins>
      <w:r>
        <w:rPr>
          <w:color w:val="000000"/>
        </w:rPr>
        <w:t>indefeasibility inexplicable or compromises the right to religious freedom</w:t>
      </w:r>
      <w:ins w:id="1044" w:author="rmlemmons" w:date="2010-03-04T15:47:00Z">
        <w:r w:rsidR="00B03542">
          <w:rPr>
            <w:color w:val="000000"/>
          </w:rPr>
          <w:t xml:space="preserve"> by conflating natural law and religious morality</w:t>
        </w:r>
      </w:ins>
      <w:r>
        <w:rPr>
          <w:color w:val="000000"/>
        </w:rPr>
        <w:t xml:space="preserve">. The other rebuttals, unlike the first one, succeed. They show that the argument from suffering fails because </w:t>
      </w:r>
      <w:proofErr w:type="spellStart"/>
      <w:r>
        <w:rPr>
          <w:color w:val="000000"/>
        </w:rPr>
        <w:t>eudaimonia</w:t>
      </w:r>
      <w:proofErr w:type="spellEnd"/>
      <w:r>
        <w:rPr>
          <w:color w:val="000000"/>
        </w:rPr>
        <w:t xml:space="preserve"> is defined according to human nature rather than according to </w:t>
      </w:r>
      <w:ins w:id="1045" w:author="rmlemmons" w:date="2010-03-08T14:47:00Z">
        <w:r w:rsidR="00A60C7C">
          <w:rPr>
            <w:color w:val="000000"/>
          </w:rPr>
          <w:t xml:space="preserve">the </w:t>
        </w:r>
      </w:ins>
      <w:r>
        <w:rPr>
          <w:color w:val="000000"/>
        </w:rPr>
        <w:t xml:space="preserve">individual’s psychological state, and because hope for attaining </w:t>
      </w:r>
      <w:proofErr w:type="spellStart"/>
      <w:r>
        <w:rPr>
          <w:color w:val="000000"/>
        </w:rPr>
        <w:t>eudaimonia</w:t>
      </w:r>
      <w:proofErr w:type="spellEnd"/>
      <w:r>
        <w:rPr>
          <w:color w:val="000000"/>
        </w:rPr>
        <w:t xml:space="preserve"> in the future remains rational for those who suffer, and because suffering is here and now compatible with </w:t>
      </w:r>
      <w:ins w:id="1046" w:author="rmlemmons" w:date="2010-03-15T14:08:00Z">
        <w:r w:rsidR="00F21AC4">
          <w:rPr>
            <w:color w:val="000000"/>
          </w:rPr>
          <w:t xml:space="preserve">the virtuous acts constitutive of love and this life’s </w:t>
        </w:r>
      </w:ins>
      <w:del w:id="1047" w:author="rmlemmons" w:date="2010-03-15T14:08:00Z">
        <w:r w:rsidDel="00F21AC4">
          <w:rPr>
            <w:color w:val="000000"/>
          </w:rPr>
          <w:delText xml:space="preserve">various forms of </w:delText>
        </w:r>
      </w:del>
      <w:proofErr w:type="spellStart"/>
      <w:r>
        <w:rPr>
          <w:color w:val="000000"/>
        </w:rPr>
        <w:t>eudaimonia</w:t>
      </w:r>
      <w:proofErr w:type="spellEnd"/>
      <w:r>
        <w:rPr>
          <w:color w:val="000000"/>
        </w:rPr>
        <w:t xml:space="preserve">. Consequently, suffering does not eliminate the indefeasibility of moral obligations based on </w:t>
      </w:r>
      <w:proofErr w:type="spellStart"/>
      <w:r>
        <w:rPr>
          <w:color w:val="000000"/>
        </w:rPr>
        <w:t>eudaimonia</w:t>
      </w:r>
      <w:proofErr w:type="spellEnd"/>
      <w:r>
        <w:rPr>
          <w:color w:val="000000"/>
        </w:rPr>
        <w:t>.</w:t>
      </w:r>
    </w:p>
    <w:p w:rsidR="00705C6F" w:rsidRDefault="00705C6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rPr>
          <w:color w:val="000000"/>
        </w:rPr>
      </w:pPr>
    </w:p>
    <w:p w:rsidR="00705C6F" w:rsidRDefault="00705C6F" w:rsidP="00FC13FE">
      <w:pPr>
        <w:spacing w:line="480" w:lineRule="auto"/>
        <w:jc w:val="right"/>
      </w:pPr>
      <w:r>
        <w:t>University of St. Thomas</w:t>
      </w:r>
      <w:r w:rsidR="00FC13FE">
        <w:t xml:space="preserve">, </w:t>
      </w:r>
      <w:r>
        <w:t>St. Paul, MN</w:t>
      </w:r>
    </w:p>
    <w:p w:rsidR="008F1D22" w:rsidRDefault="008F1D2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rPr>
          <w:color w:val="000000"/>
        </w:rPr>
      </w:pPr>
      <w:r>
        <w:rPr>
          <w:color w:val="000000"/>
        </w:rPr>
        <w:t xml:space="preserve"> </w:t>
      </w:r>
    </w:p>
    <w:p w:rsidR="008F1D22" w:rsidRDefault="008F1D2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rPr>
          <w:color w:val="000000"/>
        </w:rPr>
      </w:pPr>
      <w:r>
        <w:rPr>
          <w:color w:val="000000"/>
        </w:rPr>
        <w:br w:type="page"/>
      </w:r>
    </w:p>
    <w:p w:rsidR="008F1D22" w:rsidRDefault="008F1D22">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rPr>
          <w:color w:val="000000"/>
        </w:rPr>
      </w:pPr>
    </w:p>
    <w:p w:rsidR="008F1D22" w:rsidRDefault="008F1D22" w:rsidP="00FC13FE">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jc w:val="center"/>
      </w:pPr>
      <w:r>
        <w:rPr>
          <w:color w:val="000000"/>
        </w:rPr>
        <w:t>Endnotes</w:t>
      </w:r>
    </w:p>
    <w:sectPr w:rsidR="008F1D22" w:rsidSect="00763534">
      <w:headerReference w:type="even" r:id="rId8"/>
      <w:headerReference w:type="default" r:id="rId9"/>
      <w:footerReference w:type="even" r:id="rId10"/>
      <w:footerReference w:type="default" r:id="rId11"/>
      <w:endnotePr>
        <w:numFmt w:val="decimal"/>
      </w:endnotePr>
      <w:pgSz w:w="12240" w:h="15840"/>
      <w:pgMar w:top="1699" w:right="1440" w:bottom="1440" w:left="1440" w:header="144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94" w:author="rmlemmons" w:date="2010-06-15T21:09:00Z" w:initials="r">
    <w:p w:rsidR="008909C9" w:rsidRDefault="008909C9">
      <w:pPr>
        <w:pStyle w:val="CommentText"/>
      </w:pPr>
      <w:r>
        <w:rPr>
          <w:rStyle w:val="CommentReference"/>
        </w:rPr>
        <w:annotationRef/>
      </w:r>
    </w:p>
  </w:comment>
  <w:comment w:id="595" w:author="rmlemmons" w:date="2010-06-15T21:09:00Z" w:initials="r">
    <w:p w:rsidR="008909C9" w:rsidRDefault="008909C9">
      <w:pPr>
        <w:pStyle w:val="CommentText"/>
      </w:pPr>
      <w:r>
        <w:rPr>
          <w:rStyle w:val="CommentReference"/>
        </w:rPr>
        <w:annotationRef/>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6531" w:rsidRDefault="00AF6531">
      <w:r>
        <w:separator/>
      </w:r>
    </w:p>
  </w:endnote>
  <w:endnote w:type="continuationSeparator" w:id="0">
    <w:p w:rsidR="00AF6531" w:rsidRDefault="00AF6531">
      <w:r>
        <w:continuationSeparator/>
      </w:r>
    </w:p>
  </w:endnote>
  <w:endnote w:id="1">
    <w:p w:rsidR="00AF6531" w:rsidRDefault="00AF6531">
      <w:pPr>
        <w:pStyle w:val="EndnoteText"/>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endnoteRef/>
      </w:r>
      <w:r>
        <w:t>. I wish to thank my convention interlocutors for their helpful comments and challenges, especially Edward Houser and my commentator Colleen McCluskey.</w:t>
      </w:r>
    </w:p>
  </w:endnote>
  <w:endnote w:id="2">
    <w:p w:rsidR="00AF6531" w:rsidRDefault="00AF6531">
      <w:pPr>
        <w:pStyle w:val="EndnoteText"/>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endnoteRef/>
      </w:r>
      <w:r>
        <w:t xml:space="preserve">. </w:t>
      </w:r>
      <w:r>
        <w:rPr>
          <w:u w:val="single"/>
        </w:rPr>
        <w:t>S.T.</w:t>
      </w:r>
      <w:r>
        <w:t xml:space="preserve"> I-II.99.1c: "Since a precept of law is binding, it is about something which must be done: and, that a thing must be </w:t>
      </w:r>
      <w:proofErr w:type="gramStart"/>
      <w:r>
        <w:t>done,</w:t>
      </w:r>
      <w:proofErr w:type="gramEnd"/>
      <w:r>
        <w:t xml:space="preserve"> arises from the necessity of some end. Hence it is evident that a precept implies, in its very idea, relation to an end, insofar as a thing is commanded as being necessary or expedient to an end." </w:t>
      </w:r>
      <w:r>
        <w:rPr>
          <w:u w:val="single"/>
        </w:rPr>
        <w:t xml:space="preserve">Summa </w:t>
      </w:r>
      <w:proofErr w:type="spellStart"/>
      <w:r>
        <w:rPr>
          <w:u w:val="single"/>
        </w:rPr>
        <w:t>Theologica</w:t>
      </w:r>
      <w:proofErr w:type="spellEnd"/>
      <w:r>
        <w:t xml:space="preserve">, Translated by English Dominicans, 3 </w:t>
      </w:r>
      <w:proofErr w:type="spellStart"/>
      <w:r>
        <w:t>vols</w:t>
      </w:r>
      <w:proofErr w:type="spellEnd"/>
      <w:r>
        <w:t xml:space="preserve"> (New York: </w:t>
      </w:r>
      <w:proofErr w:type="spellStart"/>
      <w:r>
        <w:t>Benziger</w:t>
      </w:r>
      <w:proofErr w:type="spellEnd"/>
      <w:r>
        <w:t xml:space="preserve"> Brothers, 1947. (Hereafter </w:t>
      </w:r>
      <w:r>
        <w:rPr>
          <w:u w:val="single"/>
        </w:rPr>
        <w:t>S.T.</w:t>
      </w:r>
      <w:r>
        <w:t>).</w:t>
      </w:r>
    </w:p>
  </w:endnote>
  <w:endnote w:id="3">
    <w:p w:rsidR="00AF6531" w:rsidRDefault="00AF6531">
      <w:pPr>
        <w:pStyle w:val="EndnoteText"/>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endnoteRef/>
      </w:r>
      <w:r>
        <w:t xml:space="preserve">. Aquinas, like Aristotle, predicated </w:t>
      </w:r>
      <w:proofErr w:type="spellStart"/>
      <w:r>
        <w:t>eudaimonia</w:t>
      </w:r>
      <w:proofErr w:type="spellEnd"/>
      <w:r>
        <w:t xml:space="preserve"> or happiness analogously. </w:t>
      </w:r>
      <w:r>
        <w:rPr>
          <w:u w:val="single"/>
        </w:rPr>
        <w:t xml:space="preserve">De </w:t>
      </w:r>
      <w:proofErr w:type="spellStart"/>
      <w:r>
        <w:rPr>
          <w:u w:val="single"/>
        </w:rPr>
        <w:t>Veritate</w:t>
      </w:r>
      <w:proofErr w:type="spellEnd"/>
      <w:r>
        <w:rPr>
          <w:u w:val="single"/>
        </w:rPr>
        <w:t xml:space="preserve"> </w:t>
      </w:r>
      <w:r>
        <w:t xml:space="preserve">q. 14, 2c: "Man, however, has a twofold final good, which first moves the will as a final end.  The first of these is proportionate to human nature since natural powers are capable of attaining it.  This is the happiness about which the philosophers speak, either as contemplative, which consists in the act of wisdom, or active, which consists first of all in the act of prudence, and in the acts of the other moral virtues as they depend on prudence. The other is the good which is out of all proportion with man's nature because his natural powers are not enough to attain to it either in thought or desire.” </w:t>
      </w:r>
      <w:r>
        <w:rPr>
          <w:u w:val="single"/>
        </w:rPr>
        <w:t>The Disputed Questions on Truth</w:t>
      </w:r>
      <w:ins w:id="26" w:author="houser" w:date="2010-02-17T15:13:00Z">
        <w:r>
          <w:t xml:space="preserve">, </w:t>
        </w:r>
      </w:ins>
      <w:del w:id="27" w:author="houser" w:date="2010-02-17T15:13:00Z">
        <w:r w:rsidDel="00FC13FE">
          <w:rPr>
            <w:u w:val="single"/>
          </w:rPr>
          <w:delText xml:space="preserve">. </w:delText>
        </w:r>
      </w:del>
      <w:r>
        <w:t xml:space="preserve">trans. James V. </w:t>
      </w:r>
      <w:proofErr w:type="spellStart"/>
      <w:r>
        <w:t>McGlynn</w:t>
      </w:r>
      <w:proofErr w:type="spellEnd"/>
      <w:r>
        <w:t xml:space="preserve">, S.J. (Chicago: Henry </w:t>
      </w:r>
      <w:proofErr w:type="spellStart"/>
      <w:r>
        <w:t>Regnery</w:t>
      </w:r>
      <w:proofErr w:type="spellEnd"/>
      <w:del w:id="28" w:author="houser" w:date="2010-02-17T15:13:00Z">
        <w:r w:rsidDel="00FC13FE">
          <w:delText xml:space="preserve"> Co.</w:delText>
        </w:r>
      </w:del>
      <w:r>
        <w:t xml:space="preserve">, 1953), Vol. II. </w:t>
      </w:r>
    </w:p>
    <w:p w:rsidR="00AF6531" w:rsidRDefault="00AF65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480" w:lineRule="auto"/>
      </w:pPr>
      <w:r>
        <w:tab/>
        <w:t xml:space="preserve">It is controversial whether this life’s happiness underpins the moral obligations of natural law. I have argued that it does; see my "Rediscovering </w:t>
      </w:r>
      <w:proofErr w:type="spellStart"/>
      <w:r>
        <w:t>Eudaimonistic</w:t>
      </w:r>
      <w:proofErr w:type="spellEnd"/>
      <w:r>
        <w:t xml:space="preserve"> Teleology," </w:t>
      </w:r>
      <w:r>
        <w:rPr>
          <w:u w:val="single"/>
        </w:rPr>
        <w:t>The Monist</w:t>
      </w:r>
      <w:r>
        <w:t xml:space="preserve">. 75, 1 (January 1992): 71-83. For arguments to the contrary see, for instance, Denis J. M. Bradley, </w:t>
      </w:r>
      <w:r>
        <w:rPr>
          <w:u w:val="single"/>
        </w:rPr>
        <w:t>Aquinas on the Twofold Human Good: Reason and Human Happiness in Aquinas's Moral Science</w:t>
      </w:r>
      <w:r>
        <w:t xml:space="preserve">, (Washington, D. C.: Catholic University of America Press, 1992). </w:t>
      </w:r>
    </w:p>
  </w:endnote>
  <w:endnote w:id="4">
    <w:p w:rsidR="00AF6531" w:rsidRDefault="00AF6531">
      <w:pPr>
        <w:pStyle w:val="EndnoteText"/>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endnoteRef/>
      </w:r>
      <w:r>
        <w:t xml:space="preserve">. I argue this point extensively from the perspective of Aquinas’s natural law in </w:t>
      </w:r>
      <w:ins w:id="29" w:author="rmlemmons" w:date="2010-03-14T11:40:00Z">
        <w:r w:rsidR="002C615B" w:rsidRPr="002C615B">
          <w:rPr>
            <w:u w:val="single"/>
            <w:rPrChange w:id="30" w:author="rmlemmons" w:date="2010-03-15T14:12:00Z">
              <w:rPr/>
            </w:rPrChange>
          </w:rPr>
          <w:t>Obligations,</w:t>
        </w:r>
        <w:r>
          <w:t xml:space="preserve"> </w:t>
        </w:r>
      </w:ins>
      <w:del w:id="31" w:author="rmlemmons" w:date="2010-03-09T15:21:00Z">
        <w:r w:rsidDel="002C4646">
          <w:rPr>
            <w:u w:val="single"/>
          </w:rPr>
          <w:delText xml:space="preserve">The Ultimate Foundations of Obligation, </w:delText>
        </w:r>
      </w:del>
      <w:proofErr w:type="spellStart"/>
      <w:r>
        <w:rPr>
          <w:u w:val="single"/>
        </w:rPr>
        <w:t>Personalist</w:t>
      </w:r>
      <w:proofErr w:type="spellEnd"/>
      <w:r>
        <w:rPr>
          <w:u w:val="single"/>
        </w:rPr>
        <w:t xml:space="preserve"> Natural Law, and Global Morality</w:t>
      </w:r>
      <w:ins w:id="32" w:author="rmlemmons" w:date="2010-03-09T15:21:00Z">
        <w:r>
          <w:rPr>
            <w:u w:val="single"/>
          </w:rPr>
          <w:t>: Ultimate Foundations</w:t>
        </w:r>
      </w:ins>
      <w:ins w:id="33" w:author="rmlemmons" w:date="2010-03-15T15:13:00Z">
        <w:r>
          <w:rPr>
            <w:u w:val="single"/>
          </w:rPr>
          <w:t>,</w:t>
        </w:r>
      </w:ins>
      <w:r>
        <w:t xml:space="preserve"> (Lanham, MD: Lexington Books, forthcoming)</w:t>
      </w:r>
      <w:ins w:id="34" w:author="rmlemmons" w:date="2010-03-15T14:13:00Z">
        <w:r>
          <w:t>, Chapters 2, 6, and 7</w:t>
        </w:r>
      </w:ins>
      <w:r>
        <w:t xml:space="preserve">. </w:t>
      </w:r>
      <w:proofErr w:type="gramStart"/>
      <w:r>
        <w:t xml:space="preserve">(Hereafter </w:t>
      </w:r>
      <w:r>
        <w:rPr>
          <w:u w:val="single"/>
        </w:rPr>
        <w:t>Ultimate Foundations</w:t>
      </w:r>
      <w:r w:rsidR="002C615B" w:rsidRPr="002C615B">
        <w:rPr>
          <w:rPrChange w:id="35" w:author="rmlemmons" w:date="2010-03-14T11:41:00Z">
            <w:rPr>
              <w:u w:val="single"/>
            </w:rPr>
          </w:rPrChange>
        </w:rPr>
        <w:t>).</w:t>
      </w:r>
      <w:proofErr w:type="gramEnd"/>
      <w:ins w:id="36" w:author="rmlemmons" w:date="2010-03-10T14:12:00Z">
        <w:r w:rsidR="002C615B" w:rsidRPr="002C615B">
          <w:rPr>
            <w:rPrChange w:id="37" w:author="rmlemmons" w:date="2010-03-14T11:41:00Z">
              <w:rPr>
                <w:u w:val="single"/>
              </w:rPr>
            </w:rPrChange>
          </w:rPr>
          <w:t xml:space="preserve"> Also </w:t>
        </w:r>
        <w:proofErr w:type="gramStart"/>
        <w:r w:rsidR="002C615B" w:rsidRPr="002C615B">
          <w:rPr>
            <w:rPrChange w:id="38" w:author="rmlemmons" w:date="2010-03-14T11:41:00Z">
              <w:rPr>
                <w:u w:val="single"/>
              </w:rPr>
            </w:rPrChange>
          </w:rPr>
          <w:t>see</w:t>
        </w:r>
        <w:r w:rsidR="002C615B" w:rsidRPr="002C615B">
          <w:rPr>
            <w:rPrChange w:id="39" w:author="rmlemmons" w:date="2010-03-15T17:56:00Z">
              <w:rPr>
                <w:u w:val="single"/>
              </w:rPr>
            </w:rPrChange>
          </w:rPr>
          <w:t xml:space="preserve"> </w:t>
        </w:r>
        <w:r>
          <w:t>,</w:t>
        </w:r>
        <w:proofErr w:type="gramEnd"/>
        <w:r>
          <w:t xml:space="preserve"> under my maiden name, R. Mary Hayden, “Love and the First Principles of St. Thomas’s Natural Law.” </w:t>
        </w:r>
        <w:proofErr w:type="gramStart"/>
        <w:r>
          <w:t>University Microfilm International</w:t>
        </w:r>
      </w:ins>
      <w:ins w:id="40" w:author="rmlemmons" w:date="2010-03-14T11:41:00Z">
        <w:r>
          <w:t>,</w:t>
        </w:r>
      </w:ins>
      <w:ins w:id="41" w:author="rmlemmons" w:date="2010-03-10T14:12:00Z">
        <w:r>
          <w:t xml:space="preserve"> 1988.</w:t>
        </w:r>
      </w:ins>
      <w:proofErr w:type="gramEnd"/>
      <w:ins w:id="42" w:author="rmlemmons" w:date="2010-03-10T15:12:00Z">
        <w:r>
          <w:t xml:space="preserve"> (Hereafter “Love</w:t>
        </w:r>
      </w:ins>
      <w:ins w:id="43" w:author="rmlemmons" w:date="2010-03-10T15:13:00Z">
        <w:r>
          <w:t>”).</w:t>
        </w:r>
      </w:ins>
    </w:p>
  </w:endnote>
  <w:endnote w:id="5">
    <w:p w:rsidR="00AF6531" w:rsidRDefault="00AF6531">
      <w:pPr>
        <w:pStyle w:val="EndnoteText"/>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endnoteRef/>
      </w:r>
      <w:r>
        <w:t xml:space="preserve">. I am grateful to my colleagues Sandra Menssen and Thomas D. Sullivan for bringing my attention to the challenge that suffering poses indefeasible obligations. They argue that God alone suffices as the basis for these obligations in their book </w:t>
      </w:r>
      <w:r>
        <w:rPr>
          <w:u w:val="single"/>
        </w:rPr>
        <w:t xml:space="preserve">The Agnostic Inquirer: Revelation from a Philosophical Standpoint </w:t>
      </w:r>
      <w:r>
        <w:t xml:space="preserve">(Grand Rapids: William B. </w:t>
      </w:r>
      <w:proofErr w:type="spellStart"/>
      <w:r>
        <w:t>Eerdmans</w:t>
      </w:r>
      <w:proofErr w:type="spellEnd"/>
      <w:r>
        <w:t>, 2007), 270.</w:t>
      </w:r>
    </w:p>
  </w:endnote>
  <w:endnote w:id="6">
    <w:p w:rsidR="00AF6531" w:rsidRPr="003F2BDF" w:rsidRDefault="00AF6531">
      <w:pPr>
        <w:pStyle w:val="EndnoteText"/>
        <w:rPr>
          <w:u w:val="single"/>
          <w:rPrChange w:id="60" w:author="rmlemmons" w:date="2010-03-10T14:35:00Z">
            <w:rPr/>
          </w:rPrChange>
        </w:rPr>
      </w:pPr>
      <w:ins w:id="61" w:author="rmlemmons" w:date="2010-03-10T14:35:00Z">
        <w:r>
          <w:rPr>
            <w:rStyle w:val="EndnoteReference"/>
          </w:rPr>
          <w:endnoteRef/>
        </w:r>
        <w:r>
          <w:t xml:space="preserve"> </w:t>
        </w:r>
      </w:ins>
      <w:ins w:id="62" w:author="rmlemmons" w:date="2010-03-10T14:38:00Z">
        <w:r>
          <w:t>For an in-depth discussion s</w:t>
        </w:r>
      </w:ins>
      <w:ins w:id="63" w:author="rmlemmons" w:date="2010-03-10T14:35:00Z">
        <w:r>
          <w:t xml:space="preserve">ee </w:t>
        </w:r>
        <w:r>
          <w:rPr>
            <w:u w:val="single"/>
          </w:rPr>
          <w:t>Ultimate Foundations</w:t>
        </w:r>
        <w:r>
          <w:rPr>
            <w:i/>
            <w:u w:val="single"/>
          </w:rPr>
          <w:t xml:space="preserve"> </w:t>
        </w:r>
        <w:r>
          <w:rPr>
            <w:u w:val="single"/>
          </w:rPr>
          <w:t>chapter</w:t>
        </w:r>
      </w:ins>
      <w:ins w:id="64" w:author="rmlemmons" w:date="2010-03-10T14:38:00Z">
        <w:r>
          <w:rPr>
            <w:u w:val="single"/>
          </w:rPr>
          <w:t>s one and</w:t>
        </w:r>
      </w:ins>
      <w:ins w:id="65" w:author="rmlemmons" w:date="2010-03-10T14:35:00Z">
        <w:r>
          <w:rPr>
            <w:u w:val="single"/>
          </w:rPr>
          <w:t xml:space="preserve"> </w:t>
        </w:r>
      </w:ins>
      <w:ins w:id="66" w:author="rmlemmons" w:date="2010-03-10T14:37:00Z">
        <w:r>
          <w:rPr>
            <w:u w:val="single"/>
          </w:rPr>
          <w:t>two.</w:t>
        </w:r>
      </w:ins>
    </w:p>
  </w:endnote>
  <w:endnote w:id="7">
    <w:p w:rsidR="00AF6531" w:rsidRPr="009F5934" w:rsidRDefault="00AF6531">
      <w:pPr>
        <w:pStyle w:val="EndnoteText"/>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szCs w:val="24"/>
        </w:rPr>
      </w:pPr>
      <w:r w:rsidRPr="009F5934">
        <w:rPr>
          <w:szCs w:val="24"/>
        </w:rPr>
        <w:endnoteRef/>
      </w:r>
      <w:r w:rsidRPr="009F5934">
        <w:rPr>
          <w:szCs w:val="24"/>
        </w:rPr>
        <w:t xml:space="preserve">. </w:t>
      </w:r>
      <w:proofErr w:type="gramStart"/>
      <w:ins w:id="67" w:author="rmlemmons" w:date="2010-03-15T15:13:00Z">
        <w:r>
          <w:rPr>
            <w:szCs w:val="24"/>
          </w:rPr>
          <w:t>Francis</w:t>
        </w:r>
      </w:ins>
      <w:ins w:id="68" w:author="rmlemmons" w:date="2010-03-15T15:14:00Z">
        <w:r>
          <w:rPr>
            <w:szCs w:val="24"/>
          </w:rPr>
          <w:t>c</w:t>
        </w:r>
      </w:ins>
      <w:ins w:id="69" w:author="rmlemmons" w:date="2010-03-15T15:13:00Z">
        <w:r>
          <w:rPr>
            <w:szCs w:val="24"/>
          </w:rPr>
          <w:t xml:space="preserve">o </w:t>
        </w:r>
      </w:ins>
      <w:r w:rsidRPr="009F5934">
        <w:rPr>
          <w:szCs w:val="24"/>
        </w:rPr>
        <w:t>Suarez</w:t>
      </w:r>
      <w:ins w:id="70" w:author="rmlemmons" w:date="2010-03-15T15:13:00Z">
        <w:r>
          <w:rPr>
            <w:szCs w:val="24"/>
          </w:rPr>
          <w:t>,</w:t>
        </w:r>
      </w:ins>
      <w:del w:id="71" w:author="rmlemmons" w:date="2010-03-15T15:13:00Z">
        <w:r w:rsidRPr="009F5934" w:rsidDel="0068077C">
          <w:rPr>
            <w:szCs w:val="24"/>
          </w:rPr>
          <w:delText>.</w:delText>
        </w:r>
      </w:del>
      <w:r w:rsidRPr="009F5934">
        <w:rPr>
          <w:szCs w:val="24"/>
        </w:rPr>
        <w:t xml:space="preserve"> </w:t>
      </w:r>
      <w:r w:rsidRPr="009F5934">
        <w:rPr>
          <w:szCs w:val="24"/>
          <w:u w:val="single"/>
        </w:rPr>
        <w:t xml:space="preserve">On Laws and God the </w:t>
      </w:r>
      <w:r w:rsidR="002C615B" w:rsidRPr="002C615B">
        <w:rPr>
          <w:szCs w:val="24"/>
          <w:u w:val="single"/>
          <w:rPrChange w:id="72" w:author="rmlemmons" w:date="2010-03-15T15:14:00Z">
            <w:rPr>
              <w:szCs w:val="24"/>
            </w:rPr>
          </w:rPrChange>
        </w:rPr>
        <w:t>Lawgiver</w:t>
      </w:r>
      <w:r w:rsidRPr="009F5934">
        <w:rPr>
          <w:szCs w:val="24"/>
        </w:rPr>
        <w:t>, Book Two, Chapter Six, n. 8, line 123, p.192.</w:t>
      </w:r>
      <w:proofErr w:type="gramEnd"/>
      <w:r w:rsidRPr="009F5934">
        <w:rPr>
          <w:szCs w:val="24"/>
        </w:rPr>
        <w:t xml:space="preserve"> Also at 194: “God has complete providence over men; therefore, it becomes Him, as the supreme Governor of nature, to prohibit evil and prescribe that which is good; hence, although the natural reason reveals what is good and what is bad to rational nature, nevertheless God, as the Author and Governor of that nature, commands that certain actions shall be performed or avoided, in accordance with the dictates of reason.” </w:t>
      </w:r>
      <w:proofErr w:type="gramStart"/>
      <w:r w:rsidRPr="009F5934">
        <w:rPr>
          <w:szCs w:val="24"/>
        </w:rPr>
        <w:t xml:space="preserve">Cited from </w:t>
      </w:r>
      <w:r w:rsidRPr="009F5934">
        <w:rPr>
          <w:szCs w:val="24"/>
          <w:u w:val="single"/>
        </w:rPr>
        <w:t>A Treatise on Laws and God the Lawgiver.</w:t>
      </w:r>
      <w:proofErr w:type="gramEnd"/>
      <w:r w:rsidRPr="009F5934">
        <w:rPr>
          <w:szCs w:val="24"/>
          <w:u w:val="single"/>
        </w:rPr>
        <w:t xml:space="preserve"> </w:t>
      </w:r>
      <w:r w:rsidRPr="009F5934">
        <w:rPr>
          <w:szCs w:val="24"/>
        </w:rPr>
        <w:t>[</w:t>
      </w:r>
      <w:r w:rsidRPr="009F5934">
        <w:rPr>
          <w:szCs w:val="24"/>
          <w:u w:val="single"/>
        </w:rPr>
        <w:t xml:space="preserve">De </w:t>
      </w:r>
      <w:proofErr w:type="spellStart"/>
      <w:r w:rsidRPr="009F5934">
        <w:rPr>
          <w:szCs w:val="24"/>
          <w:u w:val="single"/>
        </w:rPr>
        <w:t>Legibus</w:t>
      </w:r>
      <w:proofErr w:type="spellEnd"/>
      <w:r w:rsidRPr="009F5934">
        <w:rPr>
          <w:szCs w:val="24"/>
          <w:u w:val="single"/>
        </w:rPr>
        <w:t xml:space="preserve"> Ac </w:t>
      </w:r>
      <w:proofErr w:type="spellStart"/>
      <w:r w:rsidRPr="009F5934">
        <w:rPr>
          <w:szCs w:val="24"/>
          <w:u w:val="single"/>
        </w:rPr>
        <w:t>Deo</w:t>
      </w:r>
      <w:proofErr w:type="spellEnd"/>
      <w:r w:rsidRPr="009F5934">
        <w:rPr>
          <w:szCs w:val="24"/>
          <w:u w:val="single"/>
        </w:rPr>
        <w:t xml:space="preserve"> </w:t>
      </w:r>
      <w:proofErr w:type="spellStart"/>
      <w:r w:rsidRPr="009F5934">
        <w:rPr>
          <w:szCs w:val="24"/>
          <w:u w:val="single"/>
        </w:rPr>
        <w:t>Legislatore</w:t>
      </w:r>
      <w:proofErr w:type="spellEnd"/>
      <w:r w:rsidRPr="009F5934">
        <w:rPr>
          <w:szCs w:val="24"/>
        </w:rPr>
        <w:t xml:space="preserve">)] </w:t>
      </w:r>
      <w:r w:rsidRPr="009F5934">
        <w:rPr>
          <w:szCs w:val="24"/>
          <w:u w:val="single"/>
        </w:rPr>
        <w:t>in Sections from Three Works of Francisco Suarez, S.J.</w:t>
      </w:r>
      <w:r w:rsidRPr="009F5934">
        <w:rPr>
          <w:szCs w:val="24"/>
        </w:rPr>
        <w:t xml:space="preserve">, Ed. James Brown Scott, Trans. </w:t>
      </w:r>
      <w:proofErr w:type="spellStart"/>
      <w:r w:rsidRPr="009F5934">
        <w:rPr>
          <w:szCs w:val="24"/>
        </w:rPr>
        <w:t>Gwladys</w:t>
      </w:r>
      <w:proofErr w:type="spellEnd"/>
      <w:r w:rsidRPr="009F5934">
        <w:rPr>
          <w:szCs w:val="24"/>
        </w:rPr>
        <w:t xml:space="preserve"> L. Williams, </w:t>
      </w:r>
      <w:proofErr w:type="spellStart"/>
      <w:r w:rsidRPr="009F5934">
        <w:rPr>
          <w:szCs w:val="24"/>
        </w:rPr>
        <w:t>Ammi</w:t>
      </w:r>
      <w:proofErr w:type="spellEnd"/>
      <w:r w:rsidRPr="009F5934">
        <w:rPr>
          <w:szCs w:val="24"/>
        </w:rPr>
        <w:t xml:space="preserve"> Brown, John Waldron, Henry Davis, S.J., Introduction by James Brown Scott, The Classics of International Law, Ed. James Brown Scott (Oxford: Clarendon Press, 1944).</w:t>
      </w:r>
    </w:p>
  </w:endnote>
  <w:endnote w:id="8">
    <w:p w:rsidR="00AF6531" w:rsidRDefault="00AF6531">
      <w:pPr>
        <w:pStyle w:val="EndnoteText"/>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9F5934">
        <w:rPr>
          <w:szCs w:val="24"/>
        </w:rPr>
        <w:endnoteRef/>
      </w:r>
      <w:r w:rsidRPr="009F5934">
        <w:rPr>
          <w:szCs w:val="24"/>
        </w:rPr>
        <w:t>.  See R. Mary Hayden, “Natural Inclinations and Moral Absolutes: A Mediated</w:t>
      </w:r>
      <w:r>
        <w:t xml:space="preserve"> Correspondence for Aquinas," </w:t>
      </w:r>
      <w:r>
        <w:rPr>
          <w:u w:val="single"/>
        </w:rPr>
        <w:t xml:space="preserve">American Catholic Philosophical </w:t>
      </w:r>
      <w:proofErr w:type="gramStart"/>
      <w:r>
        <w:rPr>
          <w:u w:val="single"/>
        </w:rPr>
        <w:t xml:space="preserve">Proceedings </w:t>
      </w:r>
      <w:r>
        <w:t xml:space="preserve"> LXIV</w:t>
      </w:r>
      <w:proofErr w:type="gramEnd"/>
      <w:r>
        <w:t xml:space="preserve"> (l990): 130-50. </w:t>
      </w:r>
    </w:p>
  </w:endnote>
  <w:endnote w:id="9">
    <w:p w:rsidR="00AF6531" w:rsidRDefault="00AF6531">
      <w:pPr>
        <w:pStyle w:val="EndnoteText"/>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endnoteRef/>
      </w:r>
      <w:r>
        <w:t xml:space="preserve">. </w:t>
      </w:r>
      <w:proofErr w:type="gramStart"/>
      <w:r>
        <w:rPr>
          <w:u w:val="single"/>
        </w:rPr>
        <w:t>Treatise of Human Nature.</w:t>
      </w:r>
      <w:proofErr w:type="gramEnd"/>
      <w:r>
        <w:rPr>
          <w:u w:val="single"/>
        </w:rPr>
        <w:t xml:space="preserve"> </w:t>
      </w:r>
      <w:proofErr w:type="spellStart"/>
      <w:r>
        <w:t>Bk</w:t>
      </w:r>
      <w:proofErr w:type="spellEnd"/>
      <w:r>
        <w:t xml:space="preserve"> Three “Of Morals,” part 1, section 1 (Buffalo: Prometheus Books, 1992), 469-70. “I cannot forbear adding to these </w:t>
      </w:r>
      <w:proofErr w:type="spellStart"/>
      <w:r>
        <w:t>reasonings</w:t>
      </w:r>
      <w:proofErr w:type="spellEnd"/>
      <w:r>
        <w:t xml:space="preserve"> an observation, which may, perhaps, be found of some importance. In every system of morality, which I have hitherto met with, I have always </w:t>
      </w:r>
      <w:proofErr w:type="spellStart"/>
      <w:r>
        <w:t>remark’d</w:t>
      </w:r>
      <w:proofErr w:type="spellEnd"/>
      <w:r>
        <w:t xml:space="preserve">, that the author proceeds for some time in the ordinary way of reasoning, and establishes the being of a God, or makes observations concerning human affairs; when of a sudden I am </w:t>
      </w:r>
      <w:proofErr w:type="spellStart"/>
      <w:r>
        <w:t>surpriz’d</w:t>
      </w:r>
      <w:proofErr w:type="spellEnd"/>
      <w:r>
        <w:t xml:space="preserve"> to find, that instead of the usual copulations of propositions, is, and is not, I meet with no proposition that is not connected with an </w:t>
      </w:r>
      <w:proofErr w:type="gramStart"/>
      <w:r>
        <w:t>ought ,</w:t>
      </w:r>
      <w:proofErr w:type="gramEnd"/>
      <w:r>
        <w:t xml:space="preserve"> or an ought not. This change is imperceptible; but is, however, of the last consequence. For as this ought, or ought not, expresses some new relation or affirmation, ‘tis necessary that it </w:t>
      </w:r>
      <w:proofErr w:type="spellStart"/>
      <w:r>
        <w:t>shou’d</w:t>
      </w:r>
      <w:proofErr w:type="spellEnd"/>
      <w:r>
        <w:t xml:space="preserve"> be </w:t>
      </w:r>
      <w:proofErr w:type="spellStart"/>
      <w:r>
        <w:t>observ’d</w:t>
      </w:r>
      <w:proofErr w:type="spellEnd"/>
      <w:r>
        <w:t xml:space="preserve"> and </w:t>
      </w:r>
      <w:proofErr w:type="spellStart"/>
      <w:r>
        <w:t>explain’d</w:t>
      </w:r>
      <w:proofErr w:type="spellEnd"/>
      <w:r>
        <w:t xml:space="preserve">; and at the same time that a reason should be given, for what seems altogether inconceivable, how this new relation can be a deduction from others, which are entirely different from it. But as authors do not commonly use this precaution, I shall presume to recommend it to the readers; and am persuaded, that this small attention </w:t>
      </w:r>
      <w:proofErr w:type="spellStart"/>
      <w:r>
        <w:t>wou’d</w:t>
      </w:r>
      <w:proofErr w:type="spellEnd"/>
      <w:r>
        <w:t xml:space="preserve"> subvert all the vulgar systems of morality, and let us see, that the distinction of vice and virtue is not founded merely on the relations of objects, nor is </w:t>
      </w:r>
      <w:proofErr w:type="spellStart"/>
      <w:r>
        <w:t>perceiv’d</w:t>
      </w:r>
      <w:proofErr w:type="spellEnd"/>
      <w:r>
        <w:t xml:space="preserve"> by reason.” </w:t>
      </w:r>
    </w:p>
  </w:endnote>
  <w:endnote w:id="10">
    <w:p w:rsidR="00AF6531" w:rsidRDefault="00AF6531">
      <w:pPr>
        <w:pStyle w:val="EndnoteText"/>
      </w:pPr>
      <w:ins w:id="112" w:author="rmlemmons" w:date="2010-03-08T13:57:00Z">
        <w:r>
          <w:rPr>
            <w:rStyle w:val="EndnoteReference"/>
          </w:rPr>
          <w:endnoteRef/>
        </w:r>
        <w:r>
          <w:t xml:space="preserve"> The right to religious freedom presumes that religious faith imposes obligations that are beyond the scope of natural law, e.g., kosher laws or the mandate to attend Mass on Sunday. Aquinas, for instance, </w:t>
        </w:r>
      </w:ins>
      <w:ins w:id="113" w:author="rmlemmons" w:date="2010-03-08T13:58:00Z">
        <w:r>
          <w:t xml:space="preserve">argued </w:t>
        </w:r>
      </w:ins>
      <w:ins w:id="114" w:author="rmlemmons" w:date="2010-03-08T14:06:00Z">
        <w:r>
          <w:t xml:space="preserve">in </w:t>
        </w:r>
        <w:r w:rsidR="002C615B" w:rsidRPr="002C615B">
          <w:rPr>
            <w:u w:val="single"/>
            <w:rPrChange w:id="115" w:author="rmlemmons" w:date="2010-03-14T11:42:00Z">
              <w:rPr/>
            </w:rPrChange>
          </w:rPr>
          <w:t>S.T.</w:t>
        </w:r>
        <w:r>
          <w:t xml:space="preserve"> I-II.100.3 ad 2 </w:t>
        </w:r>
      </w:ins>
      <w:ins w:id="116" w:author="rmlemmons" w:date="2010-03-08T14:01:00Z">
        <w:r>
          <w:t xml:space="preserve">that the divinely revealed commandment to keep holy the Sabbath has two components, namely, </w:t>
        </w:r>
      </w:ins>
      <w:ins w:id="117" w:author="rmlemmons" w:date="2010-03-08T14:03:00Z">
        <w:r>
          <w:t xml:space="preserve">the </w:t>
        </w:r>
      </w:ins>
      <w:ins w:id="118" w:author="rmlemmons" w:date="2010-03-09T15:21:00Z">
        <w:r>
          <w:t xml:space="preserve">natural law </w:t>
        </w:r>
      </w:ins>
      <w:ins w:id="119" w:author="rmlemmons" w:date="2010-03-08T14:03:00Z">
        <w:r>
          <w:t xml:space="preserve">prescription to </w:t>
        </w:r>
      </w:ins>
      <w:ins w:id="120" w:author="rmlemmons" w:date="2010-03-09T15:21:00Z">
        <w:r>
          <w:t xml:space="preserve">honor </w:t>
        </w:r>
      </w:ins>
      <w:ins w:id="121" w:author="rmlemmons" w:date="2010-03-08T14:03:00Z">
        <w:r>
          <w:t xml:space="preserve">God and the </w:t>
        </w:r>
      </w:ins>
      <w:ins w:id="122" w:author="rmlemmons" w:date="2010-03-08T14:05:00Z">
        <w:r>
          <w:t xml:space="preserve">religious obligation to set aside a certain day to do so. </w:t>
        </w:r>
      </w:ins>
      <w:ins w:id="123" w:author="rmlemmons" w:date="2010-03-09T15:21:00Z">
        <w:r>
          <w:t>This distinction between religious and natural law obligations enable</w:t>
        </w:r>
      </w:ins>
      <w:ins w:id="124" w:author="rmlemmons" w:date="2010-03-10T14:13:00Z">
        <w:r>
          <w:t>d</w:t>
        </w:r>
      </w:ins>
      <w:ins w:id="125" w:author="rmlemmons" w:date="2010-03-09T15:21:00Z">
        <w:r>
          <w:t xml:space="preserve"> 18</w:t>
        </w:r>
        <w:r w:rsidR="002C615B" w:rsidRPr="002C615B">
          <w:rPr>
            <w:vertAlign w:val="superscript"/>
            <w:rPrChange w:id="126" w:author="rmlemmons" w:date="2010-03-09T15:22:00Z">
              <w:rPr/>
            </w:rPrChange>
          </w:rPr>
          <w:t>th</w:t>
        </w:r>
        <w:r>
          <w:t xml:space="preserve"> </w:t>
        </w:r>
      </w:ins>
      <w:ins w:id="127" w:author="rmlemmons" w:date="2010-03-09T15:22:00Z">
        <w:r>
          <w:t xml:space="preserve">century Americans to abandon </w:t>
        </w:r>
      </w:ins>
      <w:ins w:id="128" w:author="rmlemmons" w:date="2010-03-08T14:07:00Z">
        <w:r>
          <w:t xml:space="preserve">the colonial conflation of religious morality and </w:t>
        </w:r>
      </w:ins>
      <w:ins w:id="129" w:author="rmlemmons" w:date="2010-03-10T14:48:00Z">
        <w:r>
          <w:t xml:space="preserve">natural law’s public morality </w:t>
        </w:r>
      </w:ins>
      <w:ins w:id="130" w:author="rmlemmons" w:date="2010-03-08T14:07:00Z">
        <w:r>
          <w:t>w</w:t>
        </w:r>
      </w:ins>
      <w:ins w:id="131" w:author="rmlemmons" w:date="2010-03-10T14:50:00Z">
        <w:r>
          <w:t xml:space="preserve">hile preserving </w:t>
        </w:r>
      </w:ins>
      <w:ins w:id="132" w:author="rmlemmons" w:date="2010-03-08T14:07:00Z">
        <w:r>
          <w:t xml:space="preserve">their conviction that religious morality </w:t>
        </w:r>
      </w:ins>
      <w:ins w:id="133" w:author="rmlemmons" w:date="2010-03-10T14:50:00Z">
        <w:r>
          <w:t xml:space="preserve">takes </w:t>
        </w:r>
      </w:ins>
      <w:ins w:id="134" w:author="rmlemmons" w:date="2010-03-08T14:07:00Z">
        <w:r>
          <w:t>precedence</w:t>
        </w:r>
      </w:ins>
      <w:ins w:id="135" w:author="rmlemmons" w:date="2010-03-10T14:49:00Z">
        <w:r>
          <w:t xml:space="preserve"> over public law</w:t>
        </w:r>
      </w:ins>
      <w:ins w:id="136" w:author="rmlemmons" w:date="2010-03-08T14:07:00Z">
        <w:r>
          <w:t>---hence, the Constitution</w:t>
        </w:r>
      </w:ins>
      <w:ins w:id="137" w:author="rmlemmons" w:date="2010-03-08T14:08:00Z">
        <w:r>
          <w:t xml:space="preserve">’s first amendment. See </w:t>
        </w:r>
      </w:ins>
      <w:ins w:id="138" w:author="rmlemmons" w:date="2010-03-08T14:14:00Z">
        <w:r>
          <w:t>Michael W. McConnell, “The Origins and Historical Understanding of Free Exercise of Religion,</w:t>
        </w:r>
      </w:ins>
      <w:ins w:id="139" w:author="rmlemmons" w:date="2010-03-08T14:15:00Z">
        <w:r>
          <w:t xml:space="preserve">” </w:t>
        </w:r>
        <w:r w:rsidR="002C615B" w:rsidRPr="002C615B">
          <w:rPr>
            <w:u w:val="single"/>
            <w:rPrChange w:id="140" w:author="rmlemmons" w:date="2010-03-09T15:22:00Z">
              <w:rPr/>
            </w:rPrChange>
          </w:rPr>
          <w:t>Harvard Law Review</w:t>
        </w:r>
        <w:r>
          <w:t xml:space="preserve"> 103</w:t>
        </w:r>
      </w:ins>
      <w:ins w:id="141" w:author="rmlemmons" w:date="2010-03-08T14:16:00Z">
        <w:r>
          <w:t xml:space="preserve"> </w:t>
        </w:r>
      </w:ins>
      <w:ins w:id="142" w:author="rmlemmons" w:date="2010-03-09T15:22:00Z">
        <w:r>
          <w:t xml:space="preserve">#7 </w:t>
        </w:r>
      </w:ins>
      <w:ins w:id="143" w:author="rmlemmons" w:date="2010-03-08T14:16:00Z">
        <w:r>
          <w:t>(1990)</w:t>
        </w:r>
      </w:ins>
      <w:ins w:id="144" w:author="rmlemmons" w:date="2010-03-09T15:23:00Z">
        <w:r>
          <w:t>: 1409-1517, especially pp. 1422-1427</w:t>
        </w:r>
      </w:ins>
      <w:ins w:id="145" w:author="rmlemmons" w:date="2010-03-08T14:16:00Z">
        <w:r>
          <w:t xml:space="preserve">; </w:t>
        </w:r>
        <w:proofErr w:type="spellStart"/>
        <w:r>
          <w:t>Sandford</w:t>
        </w:r>
        <w:proofErr w:type="spellEnd"/>
        <w:r>
          <w:t xml:space="preserve"> H. Cobb, </w:t>
        </w:r>
        <w:r>
          <w:rPr>
            <w:u w:val="single"/>
          </w:rPr>
          <w:t>The Rise of Religious Liberty in America: A History</w:t>
        </w:r>
      </w:ins>
      <w:ins w:id="146" w:author="rmlemmons" w:date="2010-03-08T14:17:00Z">
        <w:r>
          <w:t xml:space="preserve"> (</w:t>
        </w:r>
      </w:ins>
      <w:ins w:id="147" w:author="rmlemmons" w:date="2010-03-09T15:23:00Z">
        <w:r>
          <w:t xml:space="preserve">New York and London: </w:t>
        </w:r>
      </w:ins>
      <w:ins w:id="148" w:author="rmlemmons" w:date="2010-03-08T14:17:00Z">
        <w:r>
          <w:t>MacMillan Company</w:t>
        </w:r>
      </w:ins>
      <w:ins w:id="149" w:author="rmlemmons" w:date="2010-03-09T15:23:00Z">
        <w:r>
          <w:t>, 1902</w:t>
        </w:r>
      </w:ins>
      <w:ins w:id="150" w:author="rmlemmons" w:date="2010-03-09T15:24:00Z">
        <w:r>
          <w:t>)</w:t>
        </w:r>
      </w:ins>
      <w:ins w:id="151" w:author="rmlemmons" w:date="2010-03-08T14:17:00Z">
        <w:r>
          <w:t xml:space="preserve">; </w:t>
        </w:r>
      </w:ins>
      <w:ins w:id="152" w:author="rmlemmons" w:date="2010-03-09T15:24:00Z">
        <w:r>
          <w:t>Benjamin Hart,</w:t>
        </w:r>
      </w:ins>
      <w:ins w:id="153" w:author="rmlemmons" w:date="2010-03-09T15:25:00Z">
        <w:r>
          <w:t xml:space="preserve"> </w:t>
        </w:r>
        <w:r w:rsidRPr="00F52802">
          <w:rPr>
            <w:u w:val="single"/>
          </w:rPr>
          <w:t>Faith and Freedom: The Christian Roots of American Liberty</w:t>
        </w:r>
        <w:r>
          <w:t xml:space="preserve">, </w:t>
        </w:r>
      </w:ins>
      <w:ins w:id="154" w:author="rmlemmons" w:date="2010-03-14T11:42:00Z">
        <w:r>
          <w:t>(</w:t>
        </w:r>
      </w:ins>
      <w:ins w:id="155" w:author="rmlemmons" w:date="2010-03-09T15:25:00Z">
        <w:r>
          <w:t>Here’s Life Publishers</w:t>
        </w:r>
      </w:ins>
      <w:ins w:id="156" w:author="rmlemmons" w:date="2010-03-14T11:42:00Z">
        <w:r>
          <w:t>,</w:t>
        </w:r>
      </w:ins>
      <w:ins w:id="157" w:author="rmlemmons" w:date="2010-03-09T15:25:00Z">
        <w:r>
          <w:t xml:space="preserve"> 1988</w:t>
        </w:r>
      </w:ins>
      <w:ins w:id="158" w:author="rmlemmons" w:date="2010-03-14T11:42:00Z">
        <w:r>
          <w:t>)</w:t>
        </w:r>
      </w:ins>
      <w:ins w:id="159" w:author="rmlemmons" w:date="2010-03-09T15:25:00Z">
        <w:r>
          <w:t xml:space="preserve">; </w:t>
        </w:r>
      </w:ins>
      <w:ins w:id="160" w:author="rmlemmons" w:date="2010-03-08T14:17:00Z">
        <w:r w:rsidRPr="002C4646">
          <w:t>and</w:t>
        </w:r>
        <w:r>
          <w:t>,</w:t>
        </w:r>
      </w:ins>
      <w:ins w:id="161" w:author="rmlemmons" w:date="2010-03-08T14:16:00Z">
        <w:r>
          <w:t xml:space="preserve"> </w:t>
        </w:r>
      </w:ins>
      <w:ins w:id="162" w:author="rmlemmons" w:date="2010-03-08T14:08:00Z">
        <w:r>
          <w:t xml:space="preserve">my </w:t>
        </w:r>
      </w:ins>
      <w:ins w:id="163" w:author="rmlemmons" w:date="2010-03-08T14:11:00Z">
        <w:r>
          <w:t xml:space="preserve">“Tolerance, Society, and the First </w:t>
        </w:r>
      </w:ins>
      <w:ins w:id="164" w:author="rmlemmons" w:date="2010-03-09T15:24:00Z">
        <w:r>
          <w:t xml:space="preserve">Amendment: </w:t>
        </w:r>
      </w:ins>
      <w:ins w:id="165" w:author="rmlemmons" w:date="2010-03-08T14:11:00Z">
        <w:r>
          <w:t>Reconsiderations</w:t>
        </w:r>
      </w:ins>
      <w:ins w:id="166" w:author="rmlemmons" w:date="2010-03-08T14:17:00Z">
        <w:r>
          <w:t xml:space="preserve">,” </w:t>
        </w:r>
        <w:r>
          <w:rPr>
            <w:u w:val="single"/>
          </w:rPr>
          <w:t>University of St. Thomas Law Journal</w:t>
        </w:r>
      </w:ins>
      <w:ins w:id="167" w:author="rmlemmons" w:date="2010-03-08T14:18:00Z">
        <w:r>
          <w:t xml:space="preserve"> Vol. 3 </w:t>
        </w:r>
      </w:ins>
      <w:ins w:id="168" w:author="rmlemmons" w:date="2010-03-09T15:26:00Z">
        <w:r>
          <w:t xml:space="preserve">#1 </w:t>
        </w:r>
      </w:ins>
      <w:ins w:id="169" w:author="rmlemmons" w:date="2010-03-08T14:18:00Z">
        <w:r>
          <w:t>(2005):</w:t>
        </w:r>
      </w:ins>
      <w:ins w:id="170" w:author="rmlemmons" w:date="2010-03-08T14:11:00Z">
        <w:r>
          <w:t xml:space="preserve"> 75-91. </w:t>
        </w:r>
      </w:ins>
      <w:ins w:id="171" w:author="rmlemmons" w:date="2010-03-08T14:01:00Z">
        <w:r>
          <w:t xml:space="preserve"> </w:t>
        </w:r>
      </w:ins>
    </w:p>
  </w:endnote>
  <w:endnote w:id="11">
    <w:p w:rsidR="00AF6531" w:rsidRPr="00A268E4" w:rsidRDefault="00AF6531">
      <w:pPr>
        <w:pStyle w:val="EndnoteText"/>
        <w:rPr>
          <w:u w:val="single"/>
          <w:rPrChange w:id="217" w:author="rmlemmons" w:date="2010-03-15T13:32:00Z">
            <w:rPr/>
          </w:rPrChange>
        </w:rPr>
      </w:pPr>
      <w:ins w:id="218" w:author="rmlemmons" w:date="2010-03-15T13:30:00Z">
        <w:r>
          <w:rPr>
            <w:rStyle w:val="EndnoteReference"/>
          </w:rPr>
          <w:endnoteRef/>
        </w:r>
        <w:r>
          <w:t xml:space="preserve"> By permitting suicide, the state of Oregon, in effect, denies that human life is intrinsically good. It thereby attacks American jurisprudence as based on natural law. See, for instance, my </w:t>
        </w:r>
      </w:ins>
      <w:ins w:id="219" w:author="rmlemmons" w:date="2010-03-15T13:31:00Z">
        <w:r>
          <w:t xml:space="preserve">“Compassion and the </w:t>
        </w:r>
        <w:proofErr w:type="spellStart"/>
        <w:r>
          <w:t>Personalism</w:t>
        </w:r>
        <w:proofErr w:type="spellEnd"/>
        <w:r>
          <w:t xml:space="preserve"> of American Jurisprudence: Bioethical Entailments” in </w:t>
        </w:r>
        <w:r>
          <w:rPr>
            <w:u w:val="single"/>
          </w:rPr>
          <w:t xml:space="preserve">Bioethics with Liberty and Justice: Themes in the Work of Joseph M. Boyle </w:t>
        </w:r>
        <w:r w:rsidR="002C615B" w:rsidRPr="002C615B">
          <w:rPr>
            <w:rPrChange w:id="220" w:author="rmlemmons" w:date="2010-03-15T15:15:00Z">
              <w:rPr>
                <w:u w:val="single"/>
              </w:rPr>
            </w:rPrChange>
          </w:rPr>
          <w:t xml:space="preserve">(New York, Springer, forthcoming); and my </w:t>
        </w:r>
      </w:ins>
      <w:ins w:id="221" w:author="rmlemmons" w:date="2010-03-15T13:32:00Z">
        <w:r>
          <w:rPr>
            <w:u w:val="single"/>
          </w:rPr>
          <w:t xml:space="preserve">“Suffering and Transcendence,” </w:t>
        </w:r>
        <w:r>
          <w:t>Suffering and Hope Conference</w:t>
        </w:r>
        <w:r w:rsidR="002C615B" w:rsidRPr="002C615B">
          <w:rPr>
            <w:rPrChange w:id="222" w:author="rmlemmons" w:date="2010-03-15T13:34:00Z">
              <w:rPr>
                <w:u w:val="single"/>
              </w:rPr>
            </w:rPrChange>
          </w:rPr>
          <w:t xml:space="preserve">, </w:t>
        </w:r>
      </w:ins>
      <w:ins w:id="223" w:author="rmlemmons" w:date="2010-03-15T13:33:00Z">
        <w:r w:rsidR="002C615B" w:rsidRPr="002C615B">
          <w:rPr>
            <w:rPrChange w:id="224" w:author="rmlemmons" w:date="2010-03-15T13:34:00Z">
              <w:rPr>
                <w:u w:val="single"/>
              </w:rPr>
            </w:rPrChange>
          </w:rPr>
          <w:t xml:space="preserve">(Houston: </w:t>
        </w:r>
      </w:ins>
      <w:ins w:id="225" w:author="rmlemmons" w:date="2010-03-15T13:32:00Z">
        <w:r w:rsidR="002C615B" w:rsidRPr="002C615B">
          <w:rPr>
            <w:rPrChange w:id="226" w:author="rmlemmons" w:date="2010-03-15T13:34:00Z">
              <w:rPr>
                <w:u w:val="single"/>
              </w:rPr>
            </w:rPrChange>
          </w:rPr>
          <w:t>University of St. Thomas, 2005</w:t>
        </w:r>
      </w:ins>
      <w:ins w:id="227" w:author="rmlemmons" w:date="2010-03-15T13:33:00Z">
        <w:r w:rsidR="002C615B" w:rsidRPr="002C615B">
          <w:rPr>
            <w:rPrChange w:id="228" w:author="rmlemmons" w:date="2010-03-15T13:34:00Z">
              <w:rPr>
                <w:u w:val="single"/>
              </w:rPr>
            </w:rPrChange>
          </w:rPr>
          <w:t xml:space="preserve">), </w:t>
        </w:r>
      </w:ins>
      <w:ins w:id="229" w:author="rmlemmons" w:date="2010-03-15T13:32:00Z">
        <w:r w:rsidR="002C615B" w:rsidRPr="002C615B">
          <w:rPr>
            <w:rPrChange w:id="230" w:author="rmlemmons" w:date="2010-03-15T13:34:00Z">
              <w:rPr>
                <w:u w:val="single"/>
              </w:rPr>
            </w:rPrChange>
          </w:rPr>
          <w:t xml:space="preserve">available on-line </w:t>
        </w:r>
      </w:ins>
      <w:ins w:id="231" w:author="rmlemmons" w:date="2010-03-15T13:33:00Z">
        <w:r w:rsidR="002C615B" w:rsidRPr="002C615B">
          <w:rPr>
            <w:rPrChange w:id="232" w:author="rmlemmons" w:date="2010-03-15T13:34:00Z">
              <w:rPr>
                <w:u w:val="single"/>
              </w:rPr>
            </w:rPrChange>
          </w:rPr>
          <w:t>at</w:t>
        </w:r>
        <w:r>
          <w:rPr>
            <w:u w:val="single"/>
          </w:rPr>
          <w:t xml:space="preserve"> </w:t>
        </w:r>
        <w:r w:rsidRPr="00A268E4">
          <w:rPr>
            <w:u w:val="single"/>
          </w:rPr>
          <w:t>http://www.stthom.edu/Schools_Centers_of_Excellence/Centers_of_Excellence/Center_for_Thomistic_Studies/Resources_Achievements/Suffering_and_Hope_Conference.aqf</w:t>
        </w:r>
      </w:ins>
    </w:p>
  </w:endnote>
  <w:endnote w:id="12">
    <w:p w:rsidR="00AF6531" w:rsidRDefault="00AF6531">
      <w:pPr>
        <w:pStyle w:val="EndnoteText"/>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endnoteRef/>
      </w:r>
      <w:r>
        <w:t xml:space="preserve">. Ayn Rand, “The Ethics of Emergencies,” 43-49, in </w:t>
      </w:r>
      <w:proofErr w:type="gramStart"/>
      <w:r>
        <w:rPr>
          <w:u w:val="single"/>
        </w:rPr>
        <w:t>The</w:t>
      </w:r>
      <w:proofErr w:type="gramEnd"/>
      <w:r>
        <w:rPr>
          <w:u w:val="single"/>
        </w:rPr>
        <w:t xml:space="preserve"> Virtue of Selfishness</w:t>
      </w:r>
      <w:r>
        <w:t>, (New American Library</w:t>
      </w:r>
      <w:ins w:id="240" w:author="rmlemmons" w:date="2010-03-14T11:42:00Z">
        <w:r>
          <w:t>,</w:t>
        </w:r>
      </w:ins>
      <w:ins w:id="241" w:author="rmlemmons" w:date="2010-03-15T17:57:00Z">
        <w:r>
          <w:t xml:space="preserve"> </w:t>
        </w:r>
      </w:ins>
      <w:r>
        <w:t>1964), 49.</w:t>
      </w:r>
    </w:p>
  </w:endnote>
  <w:endnote w:id="13">
    <w:p w:rsidR="00AF6531" w:rsidRDefault="00AF6531">
      <w:pPr>
        <w:pStyle w:val="EndnoteText"/>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endnoteRef/>
      </w:r>
      <w:r>
        <w:t xml:space="preserve">. Contingent being would not exist, if it were not for the causality exercised by a necessary being. For an in-depth treatment of metaphysical arguments for the existence of God see Dennis </w:t>
      </w:r>
      <w:proofErr w:type="spellStart"/>
      <w:r>
        <w:t>Bonnette</w:t>
      </w:r>
      <w:proofErr w:type="spellEnd"/>
      <w:r>
        <w:t xml:space="preserve">, </w:t>
      </w:r>
      <w:r w:rsidRPr="00FC13FE">
        <w:rPr>
          <w:u w:val="single"/>
        </w:rPr>
        <w:t xml:space="preserve">Aquinas' Proofs for God's Existence: </w:t>
      </w:r>
      <w:proofErr w:type="spellStart"/>
      <w:r w:rsidRPr="00FC13FE">
        <w:rPr>
          <w:u w:val="single"/>
        </w:rPr>
        <w:t>St.Thomas</w:t>
      </w:r>
      <w:proofErr w:type="spellEnd"/>
      <w:r w:rsidRPr="00FC13FE">
        <w:rPr>
          <w:u w:val="single"/>
        </w:rPr>
        <w:t xml:space="preserve"> Aquinas on `</w:t>
      </w:r>
      <w:proofErr w:type="gramStart"/>
      <w:r w:rsidRPr="00FC13FE">
        <w:rPr>
          <w:u w:val="single"/>
        </w:rPr>
        <w:t>The</w:t>
      </w:r>
      <w:proofErr w:type="gramEnd"/>
      <w:r w:rsidRPr="00FC13FE">
        <w:rPr>
          <w:u w:val="single"/>
        </w:rPr>
        <w:t xml:space="preserve"> Per </w:t>
      </w:r>
      <w:proofErr w:type="spellStart"/>
      <w:r w:rsidRPr="00FC13FE">
        <w:rPr>
          <w:u w:val="single"/>
        </w:rPr>
        <w:t>Accidens</w:t>
      </w:r>
      <w:proofErr w:type="spellEnd"/>
      <w:r w:rsidRPr="00FC13FE">
        <w:rPr>
          <w:u w:val="single"/>
        </w:rPr>
        <w:t xml:space="preserve"> necessarily implies the Per Se,'</w:t>
      </w:r>
      <w:r>
        <w:t xml:space="preserve"> (The Hague: </w:t>
      </w:r>
      <w:proofErr w:type="spellStart"/>
      <w:r>
        <w:t>Martinus</w:t>
      </w:r>
      <w:proofErr w:type="spellEnd"/>
      <w:r>
        <w:t xml:space="preserve"> </w:t>
      </w:r>
      <w:proofErr w:type="spellStart"/>
      <w:r>
        <w:t>Nijhoff</w:t>
      </w:r>
      <w:proofErr w:type="spellEnd"/>
      <w:r>
        <w:t>, 1972).</w:t>
      </w:r>
    </w:p>
  </w:endnote>
  <w:endnote w:id="14">
    <w:p w:rsidR="00AF6531" w:rsidRDefault="00AF6531">
      <w:pPr>
        <w:pStyle w:val="EndnoteText"/>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endnoteRef/>
      </w:r>
      <w:r>
        <w:t>. If suffering is deserved, it is a punishment that promotes the good or defends it. Either way, evil is being subordinated to the good.</w:t>
      </w:r>
    </w:p>
  </w:endnote>
  <w:endnote w:id="15">
    <w:p w:rsidR="00AF6531" w:rsidRDefault="00AF6531">
      <w:pPr>
        <w:pStyle w:val="EndnoteText"/>
      </w:pPr>
      <w:ins w:id="264" w:author="houser" w:date="2010-02-17T15:21:00Z">
        <w:r>
          <w:rPr>
            <w:rStyle w:val="EndnoteReference"/>
          </w:rPr>
          <w:endnoteRef/>
        </w:r>
        <w:r>
          <w:t xml:space="preserve"> </w:t>
        </w:r>
        <w:del w:id="265" w:author="rmlemmons" w:date="2010-03-09T15:27:00Z">
          <w:r w:rsidDel="00F52802">
            <w:delText>[comment: you need the reference</w:delText>
          </w:r>
        </w:del>
      </w:ins>
      <w:ins w:id="266" w:author="houser" w:date="2010-02-17T15:23:00Z">
        <w:del w:id="267" w:author="rmlemmons" w:date="2010-03-09T15:27:00Z">
          <w:r w:rsidDel="00F52802">
            <w:delText>. Second comment: is there a missing note?</w:delText>
          </w:r>
        </w:del>
      </w:ins>
      <w:ins w:id="268" w:author="rmlemmons" w:date="2010-03-09T15:27:00Z">
        <w:r>
          <w:t xml:space="preserve">Plato, </w:t>
        </w:r>
        <w:r>
          <w:rPr>
            <w:u w:val="single"/>
          </w:rPr>
          <w:t>Apology</w:t>
        </w:r>
        <w:r>
          <w:t xml:space="preserve"> 41d. </w:t>
        </w:r>
        <w:proofErr w:type="gramStart"/>
        <w:r>
          <w:t xml:space="preserve">Transl. Hugh </w:t>
        </w:r>
        <w:proofErr w:type="spellStart"/>
        <w:r>
          <w:t>Tredennick</w:t>
        </w:r>
        <w:proofErr w:type="spellEnd"/>
        <w:r>
          <w:t xml:space="preserve"> pp. 3-26 in </w:t>
        </w:r>
        <w:r>
          <w:rPr>
            <w:u w:val="single"/>
          </w:rPr>
          <w:t>The Collected Dialogues of Plato Including the Letters</w:t>
        </w:r>
      </w:ins>
      <w:ins w:id="269" w:author="rmlemmons" w:date="2010-03-09T15:28:00Z">
        <w:r>
          <w:t>.</w:t>
        </w:r>
        <w:proofErr w:type="gramEnd"/>
        <w:r>
          <w:t xml:space="preserve"> </w:t>
        </w:r>
        <w:proofErr w:type="gramStart"/>
        <w:r>
          <w:t>Eds. Edith Hamilton and Huntington Cairns.</w:t>
        </w:r>
        <w:proofErr w:type="gramEnd"/>
        <w:r>
          <w:t xml:space="preserve"> </w:t>
        </w:r>
        <w:proofErr w:type="spellStart"/>
        <w:r>
          <w:t>Bollingen</w:t>
        </w:r>
        <w:proofErr w:type="spellEnd"/>
        <w:r>
          <w:t xml:space="preserve"> Series LXXI (Princeton: Princeton University Press, 1961).</w:t>
        </w:r>
      </w:ins>
      <w:ins w:id="270" w:author="houser" w:date="2010-02-17T15:21:00Z">
        <w:del w:id="271" w:author="rmlemmons" w:date="2010-03-09T15:27:00Z">
          <w:r w:rsidDel="00F52802">
            <w:delText>]</w:delText>
          </w:r>
        </w:del>
      </w:ins>
    </w:p>
  </w:endnote>
  <w:endnote w:id="16">
    <w:p w:rsidR="00AF6531" w:rsidRPr="00580E74" w:rsidRDefault="00AF6531">
      <w:pPr>
        <w:pStyle w:val="EndnoteText"/>
      </w:pPr>
      <w:ins w:id="273" w:author="rmlemmons" w:date="2010-03-15T13:37:00Z">
        <w:r>
          <w:rPr>
            <w:rStyle w:val="EndnoteReference"/>
          </w:rPr>
          <w:endnoteRef/>
        </w:r>
        <w:r>
          <w:t xml:space="preserve"> For a discussion of the spiritual goods attainable through suffering, see </w:t>
        </w:r>
        <w:proofErr w:type="spellStart"/>
        <w:r>
          <w:t>Eleonore</w:t>
        </w:r>
        <w:proofErr w:type="spellEnd"/>
        <w:r>
          <w:t xml:space="preserve"> Stump, </w:t>
        </w:r>
      </w:ins>
      <w:ins w:id="274" w:author="rmlemmons" w:date="2010-03-15T13:38:00Z">
        <w:r>
          <w:rPr>
            <w:u w:val="single"/>
          </w:rPr>
          <w:t>Aquinas</w:t>
        </w:r>
        <w:r>
          <w:t xml:space="preserve"> (New York: </w:t>
        </w:r>
        <w:proofErr w:type="spellStart"/>
        <w:r>
          <w:t>Routledge</w:t>
        </w:r>
        <w:proofErr w:type="spellEnd"/>
        <w:r>
          <w:t>, 2003): 455-479</w:t>
        </w:r>
      </w:ins>
      <w:ins w:id="275" w:author="rmlemmons" w:date="2010-03-15T17:57:00Z">
        <w:r>
          <w:t xml:space="preserve">. </w:t>
        </w:r>
        <w:proofErr w:type="gramStart"/>
        <w:r w:rsidRPr="00526669">
          <w:t>(Hereafter</w:t>
        </w:r>
        <w:r>
          <w:t xml:space="preserve"> </w:t>
        </w:r>
      </w:ins>
      <w:ins w:id="276" w:author="rmlemmons" w:date="2010-03-15T17:58:00Z">
        <w:r w:rsidRPr="00526669">
          <w:rPr>
            <w:u w:val="single"/>
          </w:rPr>
          <w:t>Aquinas</w:t>
        </w:r>
        <w:r>
          <w:t>).</w:t>
        </w:r>
        <w:proofErr w:type="gramEnd"/>
        <w:r>
          <w:t xml:space="preserve"> Also see</w:t>
        </w:r>
      </w:ins>
      <w:ins w:id="277" w:author="rmlemmons" w:date="2010-03-15T13:38:00Z">
        <w:r>
          <w:t xml:space="preserve"> Louis </w:t>
        </w:r>
        <w:proofErr w:type="spellStart"/>
        <w:r>
          <w:t>Evely</w:t>
        </w:r>
        <w:proofErr w:type="spellEnd"/>
        <w:r>
          <w:t xml:space="preserve">, </w:t>
        </w:r>
        <w:r>
          <w:rPr>
            <w:u w:val="single"/>
          </w:rPr>
          <w:t>Suffering</w:t>
        </w:r>
        <w:r>
          <w:t>. Tr. Marie-Claude Thompso</w:t>
        </w:r>
      </w:ins>
      <w:ins w:id="278" w:author="rmlemmons" w:date="2010-03-15T13:39:00Z">
        <w:r>
          <w:t xml:space="preserve">n (Garden City: Image Books, 1974). John Paul II connects suffering to </w:t>
        </w:r>
        <w:proofErr w:type="spellStart"/>
        <w:r>
          <w:t>salvific</w:t>
        </w:r>
        <w:proofErr w:type="spellEnd"/>
        <w:r>
          <w:t xml:space="preserve"> love. See, for instance, </w:t>
        </w:r>
      </w:ins>
      <w:ins w:id="279" w:author="rmlemmons" w:date="2010-03-15T13:41:00Z">
        <w:r>
          <w:rPr>
            <w:u w:val="single"/>
          </w:rPr>
          <w:t xml:space="preserve">Dives in </w:t>
        </w:r>
        <w:proofErr w:type="spellStart"/>
        <w:r>
          <w:rPr>
            <w:u w:val="single"/>
          </w:rPr>
          <w:t>Misericordia</w:t>
        </w:r>
        <w:proofErr w:type="spellEnd"/>
        <w:r>
          <w:t xml:space="preserve"> (14.3) and </w:t>
        </w:r>
      </w:ins>
      <w:proofErr w:type="spellStart"/>
      <w:ins w:id="280" w:author="rmlemmons" w:date="2010-03-15T13:42:00Z">
        <w:r>
          <w:rPr>
            <w:u w:val="single"/>
          </w:rPr>
          <w:t>D</w:t>
        </w:r>
      </w:ins>
      <w:ins w:id="281" w:author="rmlemmons" w:date="2010-03-15T13:40:00Z">
        <w:r>
          <w:rPr>
            <w:u w:val="single"/>
          </w:rPr>
          <w:t>ominum</w:t>
        </w:r>
        <w:proofErr w:type="spellEnd"/>
        <w:r>
          <w:rPr>
            <w:u w:val="single"/>
          </w:rPr>
          <w:t xml:space="preserve"> </w:t>
        </w:r>
        <w:proofErr w:type="gramStart"/>
        <w:r>
          <w:rPr>
            <w:u w:val="single"/>
          </w:rPr>
          <w:t>et</w:t>
        </w:r>
        <w:proofErr w:type="gramEnd"/>
        <w:r>
          <w:rPr>
            <w:u w:val="single"/>
          </w:rPr>
          <w:t xml:space="preserve"> </w:t>
        </w:r>
        <w:proofErr w:type="spellStart"/>
        <w:r>
          <w:rPr>
            <w:u w:val="single"/>
          </w:rPr>
          <w:t>Vivificantem</w:t>
        </w:r>
      </w:ins>
      <w:proofErr w:type="spellEnd"/>
      <w:ins w:id="282" w:author="rmlemmons" w:date="2010-03-15T13:42:00Z">
        <w:r>
          <w:t xml:space="preserve"> (40.1-40.4) in </w:t>
        </w:r>
        <w:r>
          <w:rPr>
            <w:u w:val="single"/>
          </w:rPr>
          <w:t>The Encyclicals of John Paul II</w:t>
        </w:r>
      </w:ins>
      <w:ins w:id="283" w:author="rmlemmons" w:date="2010-03-15T13:43:00Z">
        <w:r>
          <w:t xml:space="preserve">, </w:t>
        </w:r>
      </w:ins>
      <w:ins w:id="284" w:author="rmlemmons" w:date="2010-03-15T14:39:00Z">
        <w:r>
          <w:t xml:space="preserve">Tr. Vatican Press. </w:t>
        </w:r>
      </w:ins>
      <w:ins w:id="285" w:author="rmlemmons" w:date="2010-03-15T13:43:00Z">
        <w:r w:rsidRPr="00580E74">
          <w:t>Ed. J. Michael Miller, C.S.B. (Huntington: Our Sunday Visitor Publishing Division, 1996)</w:t>
        </w:r>
      </w:ins>
      <w:ins w:id="286" w:author="rmlemmons" w:date="2010-03-15T13:44:00Z">
        <w:r>
          <w:t>, pages 110-150 and 268-339 respectively</w:t>
        </w:r>
      </w:ins>
      <w:ins w:id="287" w:author="rmlemmons" w:date="2010-03-15T13:43:00Z">
        <w:r>
          <w:t>.</w:t>
        </w:r>
      </w:ins>
      <w:ins w:id="288" w:author="rmlemmons" w:date="2010-03-15T14:39:00Z">
        <w:r>
          <w:t xml:space="preserve"> (Hereafter </w:t>
        </w:r>
        <w:r w:rsidR="002C615B" w:rsidRPr="002C615B">
          <w:rPr>
            <w:u w:val="single"/>
            <w:rPrChange w:id="289" w:author="rmlemmons" w:date="2010-03-15T14:40:00Z">
              <w:rPr/>
            </w:rPrChange>
          </w:rPr>
          <w:t xml:space="preserve">Dives in </w:t>
        </w:r>
        <w:proofErr w:type="spellStart"/>
        <w:r w:rsidR="002C615B" w:rsidRPr="002C615B">
          <w:rPr>
            <w:u w:val="single"/>
            <w:rPrChange w:id="290" w:author="rmlemmons" w:date="2010-03-15T14:40:00Z">
              <w:rPr/>
            </w:rPrChange>
          </w:rPr>
          <w:t>Misericordia</w:t>
        </w:r>
        <w:proofErr w:type="spellEnd"/>
        <w:r>
          <w:t xml:space="preserve"> and </w:t>
        </w:r>
        <w:proofErr w:type="spellStart"/>
        <w:r w:rsidR="002C615B" w:rsidRPr="002C615B">
          <w:rPr>
            <w:u w:val="single"/>
            <w:rPrChange w:id="291" w:author="rmlemmons" w:date="2010-03-15T14:40:00Z">
              <w:rPr/>
            </w:rPrChange>
          </w:rPr>
          <w:t>Dominum</w:t>
        </w:r>
        <w:proofErr w:type="spellEnd"/>
        <w:r w:rsidR="002C615B" w:rsidRPr="002C615B">
          <w:rPr>
            <w:u w:val="single"/>
            <w:rPrChange w:id="292" w:author="rmlemmons" w:date="2010-03-15T14:40:00Z">
              <w:rPr/>
            </w:rPrChange>
          </w:rPr>
          <w:t xml:space="preserve"> </w:t>
        </w:r>
        <w:proofErr w:type="gramStart"/>
        <w:r w:rsidR="002C615B" w:rsidRPr="002C615B">
          <w:rPr>
            <w:u w:val="single"/>
            <w:rPrChange w:id="293" w:author="rmlemmons" w:date="2010-03-15T14:40:00Z">
              <w:rPr/>
            </w:rPrChange>
          </w:rPr>
          <w:t>et</w:t>
        </w:r>
        <w:proofErr w:type="gramEnd"/>
        <w:r w:rsidR="002C615B" w:rsidRPr="002C615B">
          <w:rPr>
            <w:u w:val="single"/>
            <w:rPrChange w:id="294" w:author="rmlemmons" w:date="2010-03-15T14:40:00Z">
              <w:rPr/>
            </w:rPrChange>
          </w:rPr>
          <w:t xml:space="preserve"> </w:t>
        </w:r>
        <w:proofErr w:type="spellStart"/>
        <w:r w:rsidR="002C615B" w:rsidRPr="002C615B">
          <w:rPr>
            <w:u w:val="single"/>
            <w:rPrChange w:id="295" w:author="rmlemmons" w:date="2010-03-15T14:40:00Z">
              <w:rPr/>
            </w:rPrChange>
          </w:rPr>
          <w:t>Vivificantem</w:t>
        </w:r>
      </w:ins>
      <w:proofErr w:type="spellEnd"/>
      <w:ins w:id="296" w:author="rmlemmons" w:date="2010-03-15T15:16:00Z">
        <w:r>
          <w:rPr>
            <w:u w:val="single"/>
          </w:rPr>
          <w:t>)</w:t>
        </w:r>
      </w:ins>
      <w:ins w:id="297" w:author="rmlemmons" w:date="2010-03-15T14:40:00Z">
        <w:r>
          <w:rPr>
            <w:u w:val="single"/>
          </w:rPr>
          <w:t>.</w:t>
        </w:r>
      </w:ins>
    </w:p>
  </w:endnote>
  <w:endnote w:id="17">
    <w:p w:rsidR="00AF6531" w:rsidRDefault="00AF6531">
      <w:pPr>
        <w:pStyle w:val="EndnoteText"/>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endnoteRef/>
      </w:r>
      <w:r>
        <w:t xml:space="preserve">. </w:t>
      </w:r>
      <w:proofErr w:type="spellStart"/>
      <w:proofErr w:type="gramStart"/>
      <w:r w:rsidRPr="001479DB">
        <w:rPr>
          <w:u w:val="single"/>
        </w:rPr>
        <w:t>Nicomachean</w:t>
      </w:r>
      <w:proofErr w:type="spellEnd"/>
      <w:r w:rsidRPr="001479DB">
        <w:rPr>
          <w:u w:val="single"/>
        </w:rPr>
        <w:t xml:space="preserve"> Ethics</w:t>
      </w:r>
      <w:r>
        <w:t xml:space="preserve"> 10.7 (1178a1).</w:t>
      </w:r>
      <w:proofErr w:type="gramEnd"/>
      <w:r>
        <w:t xml:space="preserve"> Tr. W. D. Ross. </w:t>
      </w:r>
      <w:proofErr w:type="gramStart"/>
      <w:r>
        <w:t xml:space="preserve">In Richard McKeon, ed., </w:t>
      </w:r>
      <w:r>
        <w:rPr>
          <w:u w:val="single"/>
        </w:rPr>
        <w:t>Introduction to Aristotle</w:t>
      </w:r>
      <w:r>
        <w:t>, Modern Library College Editions (New York: Random House, 1947).</w:t>
      </w:r>
      <w:proofErr w:type="gramEnd"/>
      <w:r>
        <w:t xml:space="preserve"> (Hereafter </w:t>
      </w:r>
      <w:r>
        <w:rPr>
          <w:u w:val="single"/>
        </w:rPr>
        <w:t>N.E.</w:t>
      </w:r>
      <w:r>
        <w:t>)</w:t>
      </w:r>
    </w:p>
  </w:endnote>
  <w:endnote w:id="18">
    <w:p w:rsidR="00AF6531" w:rsidRDefault="00AF6531">
      <w:pPr>
        <w:pStyle w:val="EndnoteText"/>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endnoteRef/>
      </w:r>
      <w:r>
        <w:t xml:space="preserve">. </w:t>
      </w:r>
      <w:r>
        <w:rPr>
          <w:u w:val="single"/>
        </w:rPr>
        <w:t>Man’s Search for Meaning</w:t>
      </w:r>
      <w:r>
        <w:t xml:space="preserve"> (New York: Pocket Books, 1985), 88. (Hereafter </w:t>
      </w:r>
      <w:r>
        <w:rPr>
          <w:u w:val="single"/>
        </w:rPr>
        <w:t>Man’s Search</w:t>
      </w:r>
      <w:r>
        <w:t>).</w:t>
      </w:r>
    </w:p>
  </w:endnote>
  <w:endnote w:id="19">
    <w:p w:rsidR="00AF6531" w:rsidRDefault="00AF6531">
      <w:pPr>
        <w:pStyle w:val="EndnoteText"/>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endnoteRef/>
      </w:r>
      <w:r>
        <w:t xml:space="preserve">. </w:t>
      </w:r>
      <w:proofErr w:type="spellStart"/>
      <w:proofErr w:type="gramStart"/>
      <w:r>
        <w:rPr>
          <w:u w:val="single"/>
        </w:rPr>
        <w:t>Euthyphro</w:t>
      </w:r>
      <w:proofErr w:type="spellEnd"/>
      <w:r>
        <w:t>, 10e.</w:t>
      </w:r>
      <w:proofErr w:type="gramEnd"/>
    </w:p>
  </w:endnote>
  <w:endnote w:id="20">
    <w:p w:rsidR="00AF6531" w:rsidRPr="000C2A67" w:rsidRDefault="00AF6531">
      <w:pPr>
        <w:pStyle w:val="EndnoteText"/>
      </w:pPr>
      <w:ins w:id="329" w:author="rmlemmons" w:date="2010-03-15T13:46:00Z">
        <w:r>
          <w:rPr>
            <w:rStyle w:val="EndnoteReference"/>
          </w:rPr>
          <w:endnoteRef/>
        </w:r>
        <w:r>
          <w:t xml:space="preserve"> The joy possible amidst suffering is neither a pleasure nor a bubbly deligh</w:t>
        </w:r>
      </w:ins>
      <w:ins w:id="330" w:author="rmlemmons" w:date="2010-03-15T13:48:00Z">
        <w:r>
          <w:t xml:space="preserve">t. </w:t>
        </w:r>
      </w:ins>
      <w:ins w:id="331" w:author="rmlemmons" w:date="2010-03-15T13:49:00Z">
        <w:r>
          <w:t>For joy is volitional rather than a psychosomatic feeling</w:t>
        </w:r>
      </w:ins>
      <w:ins w:id="332" w:author="rmlemmons" w:date="2010-03-15T13:50:00Z">
        <w:r>
          <w:t xml:space="preserve">. </w:t>
        </w:r>
      </w:ins>
      <w:ins w:id="333" w:author="rmlemmons" w:date="2010-03-15T13:51:00Z">
        <w:r>
          <w:t xml:space="preserve">Joy </w:t>
        </w:r>
      </w:ins>
      <w:ins w:id="334" w:author="rmlemmons" w:date="2010-03-15T13:46:00Z">
        <w:r>
          <w:t xml:space="preserve">arises from the presence of a good known by reason and loved by the will. See </w:t>
        </w:r>
      </w:ins>
      <w:ins w:id="335" w:author="rmlemmons" w:date="2010-03-15T13:47:00Z">
        <w:r>
          <w:rPr>
            <w:u w:val="single"/>
          </w:rPr>
          <w:t>S.T.</w:t>
        </w:r>
        <w:r>
          <w:t xml:space="preserve"> I-II.31.3 and </w:t>
        </w:r>
        <w:r>
          <w:rPr>
            <w:u w:val="single"/>
          </w:rPr>
          <w:t>S.T.</w:t>
        </w:r>
        <w:r>
          <w:t xml:space="preserve"> II-II.28.1.</w:t>
        </w:r>
      </w:ins>
    </w:p>
  </w:endnote>
  <w:endnote w:id="21">
    <w:p w:rsidR="00AF6531" w:rsidRDefault="00AF6531">
      <w:pPr>
        <w:pStyle w:val="EndnoteText"/>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endnoteRef/>
      </w:r>
      <w:r>
        <w:t xml:space="preserve">. </w:t>
      </w:r>
      <w:r>
        <w:rPr>
          <w:u w:val="single"/>
        </w:rPr>
        <w:t>Man’s Search</w:t>
      </w:r>
      <w:r>
        <w:t>, p. 104.</w:t>
      </w:r>
    </w:p>
  </w:endnote>
  <w:endnote w:id="22">
    <w:p w:rsidR="00AF6531" w:rsidRPr="00E438DD" w:rsidRDefault="00AF6531">
      <w:pPr>
        <w:pStyle w:val="EndnoteText"/>
      </w:pPr>
      <w:ins w:id="338" w:author="rmlemmons" w:date="2010-03-11T08:55:00Z">
        <w:r>
          <w:rPr>
            <w:rStyle w:val="EndnoteReference"/>
          </w:rPr>
          <w:endnoteRef/>
        </w:r>
        <w:r>
          <w:t xml:space="preserve"> See </w:t>
        </w:r>
        <w:r>
          <w:rPr>
            <w:u w:val="single"/>
          </w:rPr>
          <w:t>Ultimate Foundations</w:t>
        </w:r>
      </w:ins>
      <w:ins w:id="339" w:author="rmlemmons" w:date="2010-03-15T14:16:00Z">
        <w:r>
          <w:rPr>
            <w:u w:val="single"/>
          </w:rPr>
          <w:t xml:space="preserve">, </w:t>
        </w:r>
        <w:proofErr w:type="spellStart"/>
        <w:r w:rsidR="002C615B" w:rsidRPr="002C615B">
          <w:rPr>
            <w:rPrChange w:id="340" w:author="rmlemmons" w:date="2010-03-15T15:16:00Z">
              <w:rPr>
                <w:u w:val="single"/>
              </w:rPr>
            </w:rPrChange>
          </w:rPr>
          <w:t>ch</w:t>
        </w:r>
        <w:proofErr w:type="spellEnd"/>
        <w:r w:rsidR="002C615B" w:rsidRPr="002C615B">
          <w:rPr>
            <w:rPrChange w:id="341" w:author="rmlemmons" w:date="2010-03-15T15:16:00Z">
              <w:rPr>
                <w:u w:val="single"/>
              </w:rPr>
            </w:rPrChange>
          </w:rPr>
          <w:t>. 6, 7, 13</w:t>
        </w:r>
      </w:ins>
      <w:ins w:id="342" w:author="rmlemmons" w:date="2010-03-11T09:03:00Z">
        <w:r w:rsidR="002C615B" w:rsidRPr="002C615B">
          <w:rPr>
            <w:rPrChange w:id="343" w:author="rmlemmons" w:date="2010-03-15T15:16:00Z">
              <w:rPr>
                <w:u w:val="single"/>
              </w:rPr>
            </w:rPrChange>
          </w:rPr>
          <w:t>.</w:t>
        </w:r>
      </w:ins>
    </w:p>
  </w:endnote>
  <w:endnote w:id="23">
    <w:p w:rsidR="00AF6531" w:rsidRPr="00392DE7" w:rsidRDefault="00AF6531">
      <w:pPr>
        <w:pStyle w:val="EndnoteText"/>
      </w:pPr>
      <w:ins w:id="365" w:author="rmlemmons" w:date="2010-03-10T11:29:00Z">
        <w:r>
          <w:rPr>
            <w:rStyle w:val="EndnoteReference"/>
          </w:rPr>
          <w:endnoteRef/>
        </w:r>
        <w:r>
          <w:t xml:space="preserve"> Aquinas defines Christian charity as divinely bestowed friendship with God</w:t>
        </w:r>
      </w:ins>
      <w:ins w:id="366" w:author="rmlemmons" w:date="2010-03-14T11:43:00Z">
        <w:r>
          <w:t xml:space="preserve">. See </w:t>
        </w:r>
        <w:r w:rsidR="002C615B" w:rsidRPr="002C615B">
          <w:rPr>
            <w:u w:val="single"/>
            <w:rPrChange w:id="367" w:author="rmlemmons" w:date="2010-03-14T11:43:00Z">
              <w:rPr/>
            </w:rPrChange>
          </w:rPr>
          <w:t>S.T.</w:t>
        </w:r>
        <w:r>
          <w:t xml:space="preserve">I-II.65.5c: </w:t>
        </w:r>
        <w:proofErr w:type="gramStart"/>
        <w:r>
          <w:t>“</w:t>
        </w:r>
      </w:ins>
      <w:ins w:id="368" w:author="rmlemmons" w:date="2010-03-10T11:31:00Z">
        <w:r>
          <w:t xml:space="preserve"> </w:t>
        </w:r>
      </w:ins>
      <w:ins w:id="369" w:author="rmlemmons" w:date="2010-03-14T11:44:00Z">
        <w:r>
          <w:t>Charity</w:t>
        </w:r>
        <w:proofErr w:type="gramEnd"/>
        <w:r>
          <w:t xml:space="preserve"> signifies not only the love of God, but also a certain friendship with Him; which implies, besides love, a certain mutual return of love, together with mutual communion.” Also </w:t>
        </w:r>
      </w:ins>
      <w:ins w:id="370" w:author="rmlemmons" w:date="2010-03-10T11:31:00Z">
        <w:r>
          <w:t xml:space="preserve">see </w:t>
        </w:r>
      </w:ins>
      <w:ins w:id="371" w:author="rmlemmons" w:date="2010-03-10T11:32:00Z">
        <w:r>
          <w:rPr>
            <w:u w:val="single"/>
          </w:rPr>
          <w:t>S.T.</w:t>
        </w:r>
        <w:r>
          <w:t xml:space="preserve"> II-II.23.1</w:t>
        </w:r>
      </w:ins>
      <w:ins w:id="372" w:author="rmlemmons" w:date="2010-03-10T11:33:00Z">
        <w:r>
          <w:t>c: “</w:t>
        </w:r>
      </w:ins>
      <w:ins w:id="373" w:author="rmlemmons" w:date="2010-03-10T11:34:00Z">
        <w:r>
          <w:t xml:space="preserve">Accordingly, since there is a communication between man and God, inasmuch as He communicates His happiness to us, some kind of friendship must needs be based on this same communication, of which it is written (1 Corinthians 1:9): </w:t>
        </w:r>
      </w:ins>
      <w:ins w:id="374" w:author="rmlemmons" w:date="2010-03-10T11:35:00Z">
        <w:r>
          <w:t xml:space="preserve">‘God is faithful, by Whom you are called unto the fellowship of His Son.’ </w:t>
        </w:r>
      </w:ins>
      <w:ins w:id="375" w:author="rmlemmons" w:date="2010-03-10T11:36:00Z">
        <w:r>
          <w:t xml:space="preserve">The love which is based on this </w:t>
        </w:r>
        <w:proofErr w:type="gramStart"/>
        <w:r>
          <w:t>communication,</w:t>
        </w:r>
        <w:proofErr w:type="gramEnd"/>
        <w:r>
          <w:t xml:space="preserve"> is charity.”  Besides Christian charity, there is also a natural love whereby God is loved above all.  See </w:t>
        </w:r>
      </w:ins>
      <w:ins w:id="376" w:author="rmlemmons" w:date="2010-03-10T11:37:00Z">
        <w:r>
          <w:rPr>
            <w:u w:val="single"/>
          </w:rPr>
          <w:t>S.T.</w:t>
        </w:r>
        <w:r>
          <w:t xml:space="preserve"> I.60.5c: </w:t>
        </w:r>
      </w:ins>
      <w:ins w:id="377" w:author="rmlemmons" w:date="2010-03-10T11:38:00Z">
        <w:r>
          <w:t>“</w:t>
        </w:r>
      </w:ins>
      <w:ins w:id="378" w:author="rmlemmons" w:date="2010-03-10T11:39:00Z">
        <w:r>
          <w:t>[F]</w:t>
        </w:r>
        <w:proofErr w:type="spellStart"/>
        <w:r>
          <w:t>rom</w:t>
        </w:r>
        <w:proofErr w:type="spellEnd"/>
        <w:r>
          <w:t xml:space="preserve"> natural love angel and man alike love God before </w:t>
        </w:r>
        <w:proofErr w:type="gramStart"/>
        <w:r>
          <w:t>themselves</w:t>
        </w:r>
        <w:proofErr w:type="gramEnd"/>
        <w:r>
          <w:t xml:space="preserve"> and with a greater love. Otherwise, if either of them loved self more than God, it would follow that natural love would be perverse, and that it would not be perfected but destroyed by charity.</w:t>
        </w:r>
      </w:ins>
      <w:ins w:id="379" w:author="rmlemmons" w:date="2010-03-10T11:40:00Z">
        <w:r>
          <w:t xml:space="preserve">” The natural love of God and Christian charity are analogous. They are alike in being directed to God; different in how God is known and loved. </w:t>
        </w:r>
      </w:ins>
      <w:ins w:id="380" w:author="rmlemmons" w:date="2010-03-10T11:43:00Z">
        <w:r>
          <w:t xml:space="preserve"> See </w:t>
        </w:r>
        <w:r>
          <w:rPr>
            <w:u w:val="single"/>
          </w:rPr>
          <w:t>S.T.</w:t>
        </w:r>
        <w:r>
          <w:t xml:space="preserve"> I-II.109.3 ad 1: </w:t>
        </w:r>
      </w:ins>
      <w:ins w:id="381" w:author="rmlemmons" w:date="2010-03-10T11:44:00Z">
        <w:r>
          <w:t>“Charity loves God above all in a higher way than nature does. For nature loves God above all things inasmuch as He is the beginning and the end of natural good; whereas charity loves Him, as He is the object of beatitude, and inasmuch as man has a spiritual fellowship with God.</w:t>
        </w:r>
      </w:ins>
      <w:ins w:id="382" w:author="rmlemmons" w:date="2010-03-10T11:45:00Z">
        <w:r>
          <w:t>” For an in-depth discussion see</w:t>
        </w:r>
      </w:ins>
      <w:ins w:id="383" w:author="rmlemmons" w:date="2010-03-14T11:45:00Z">
        <w:r>
          <w:t xml:space="preserve"> “Love</w:t>
        </w:r>
      </w:ins>
      <w:ins w:id="384" w:author="rmlemmons" w:date="2010-03-14T11:46:00Z">
        <w:r>
          <w:t>.</w:t>
        </w:r>
      </w:ins>
      <w:ins w:id="385" w:author="rmlemmons" w:date="2010-03-14T11:45:00Z">
        <w:r>
          <w:t xml:space="preserve">” </w:t>
        </w:r>
      </w:ins>
    </w:p>
  </w:endnote>
  <w:endnote w:id="24">
    <w:p w:rsidR="00AF6531" w:rsidRDefault="00AF6531">
      <w:pPr>
        <w:pStyle w:val="EndnoteText"/>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endnoteRef/>
      </w:r>
      <w:r>
        <w:t xml:space="preserve">. </w:t>
      </w:r>
      <w:r w:rsidRPr="005F11D0">
        <w:rPr>
          <w:u w:val="single"/>
        </w:rPr>
        <w:t>N</w:t>
      </w:r>
      <w:del w:id="387" w:author="rmlemmons" w:date="2010-03-14T11:46:00Z">
        <w:r w:rsidRPr="005F11D0" w:rsidDel="005F11D0">
          <w:rPr>
            <w:u w:val="single"/>
          </w:rPr>
          <w:delText>i</w:delText>
        </w:r>
      </w:del>
      <w:ins w:id="388" w:author="rmlemmons" w:date="2010-03-14T11:46:00Z">
        <w:r w:rsidRPr="005F11D0">
          <w:rPr>
            <w:u w:val="single"/>
          </w:rPr>
          <w:t>.E</w:t>
        </w:r>
      </w:ins>
      <w:del w:id="389" w:author="rmlemmons" w:date="2010-03-14T11:46:00Z">
        <w:r w:rsidRPr="005F11D0" w:rsidDel="005F11D0">
          <w:rPr>
            <w:u w:val="single"/>
          </w:rPr>
          <w:delText>comachean Ethics</w:delText>
        </w:r>
      </w:del>
      <w:ins w:id="390" w:author="houser" w:date="2010-02-17T15:25:00Z">
        <w:r w:rsidR="002C615B" w:rsidRPr="002C615B">
          <w:rPr>
            <w:u w:val="single"/>
            <w:rPrChange w:id="391" w:author="rmlemmons" w:date="2010-03-14T11:47:00Z">
              <w:rPr/>
            </w:rPrChange>
          </w:rPr>
          <w:t>,</w:t>
        </w:r>
        <w:r>
          <w:t xml:space="preserve"> </w:t>
        </w:r>
      </w:ins>
      <w:ins w:id="392" w:author="rmlemmons" w:date="2010-03-14T11:47:00Z">
        <w:r>
          <w:t>I</w:t>
        </w:r>
      </w:ins>
      <w:ins w:id="393" w:author="rmlemmons" w:date="2010-03-09T15:29:00Z">
        <w:r>
          <w:t xml:space="preserve">.7 </w:t>
        </w:r>
      </w:ins>
      <w:ins w:id="394" w:author="houser" w:date="2010-02-17T15:25:00Z">
        <w:del w:id="395" w:author="rmlemmons" w:date="2010-03-09T15:29:00Z">
          <w:r w:rsidDel="00F52802">
            <w:delText xml:space="preserve">[need book &amp; chapter] </w:delText>
          </w:r>
        </w:del>
        <w:r>
          <w:t>(</w:t>
        </w:r>
      </w:ins>
      <w:del w:id="396" w:author="houser" w:date="2010-02-17T15:25:00Z">
        <w:r w:rsidDel="001479DB">
          <w:delText xml:space="preserve"> </w:delText>
        </w:r>
      </w:del>
      <w:r>
        <w:t>1097b15-17): “[T]he self-sufficient we now define as that which when isolated makes life desirable and lacking in nothing; and such we think happiness to be; and further we think it most desirable of all things.”</w:t>
      </w:r>
    </w:p>
  </w:endnote>
  <w:endnote w:id="25">
    <w:p w:rsidR="00AF6531" w:rsidRDefault="00AF6531">
      <w:pPr>
        <w:pStyle w:val="EndnoteText"/>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endnoteRef/>
      </w:r>
      <w:r>
        <w:t xml:space="preserve">. </w:t>
      </w:r>
      <w:r>
        <w:rPr>
          <w:u w:val="single"/>
        </w:rPr>
        <w:t>S.T.</w:t>
      </w:r>
      <w:r>
        <w:t xml:space="preserve"> I-II.5.8c: "I answer that, Happiness can be considered in two ways. First according to the general notion of happiness: and thus, of necessity, every man desires happiness. For the general notion of happiness consists in the perfect good, as stated above (3</w:t>
      </w:r>
      <w:proofErr w:type="gramStart"/>
      <w:r>
        <w:t>,4</w:t>
      </w:r>
      <w:proofErr w:type="gramEnd"/>
      <w:r>
        <w:t>). But since good is the object of the will, the perfect good of a man is that which entirely satisfies his will. Consequently to desire happiness is nothing else than to desire that one's will be satisfied. And this everyone desires. Secondly we may speak of Happiness according to its specific notion, as to that in which it consists. And thus all do not know Happiness; because they know not in what thing the general notion of happiness is found. And consequently, in this respect, not all desire it.”</w:t>
      </w:r>
    </w:p>
  </w:endnote>
  <w:endnote w:id="26">
    <w:p w:rsidR="00AF6531" w:rsidRDefault="00AF6531">
      <w:pPr>
        <w:pStyle w:val="EndnoteText"/>
      </w:pPr>
      <w:ins w:id="405" w:author="rmlemmons" w:date="2010-03-14T10:14:00Z">
        <w:r>
          <w:rPr>
            <w:rStyle w:val="EndnoteReference"/>
          </w:rPr>
          <w:endnoteRef/>
        </w:r>
        <w:r>
          <w:t xml:space="preserve"> </w:t>
        </w:r>
        <w:r>
          <w:rPr>
            <w:u w:val="single"/>
          </w:rPr>
          <w:t>S.T.</w:t>
        </w:r>
        <w:r>
          <w:t xml:space="preserve"> 1-11.2.7 ad 2: “[H]</w:t>
        </w:r>
        <w:proofErr w:type="spellStart"/>
        <w:r>
          <w:t>appiness</w:t>
        </w:r>
        <w:proofErr w:type="spellEnd"/>
        <w:r>
          <w:t xml:space="preserve"> is loved above all, as the good desired.”  </w:t>
        </w:r>
      </w:ins>
    </w:p>
  </w:endnote>
  <w:endnote w:id="27">
    <w:p w:rsidR="00AF6531" w:rsidRPr="00AF0FE5" w:rsidRDefault="00AF6531">
      <w:pPr>
        <w:pStyle w:val="EndnoteText"/>
      </w:pPr>
      <w:ins w:id="411" w:author="rmlemmons" w:date="2010-03-14T10:06:00Z">
        <w:r>
          <w:rPr>
            <w:rStyle w:val="EndnoteReference"/>
          </w:rPr>
          <w:endnoteRef/>
        </w:r>
        <w:r>
          <w:t xml:space="preserve"> </w:t>
        </w:r>
      </w:ins>
      <w:ins w:id="412" w:author="rmlemmons" w:date="2010-03-14T10:08:00Z">
        <w:r>
          <w:rPr>
            <w:u w:val="single"/>
          </w:rPr>
          <w:t>S.T.</w:t>
        </w:r>
        <w:r>
          <w:t xml:space="preserve"> I-II.1.8c: “[T]he end is twofold</w:t>
        </w:r>
        <w:proofErr w:type="gramStart"/>
        <w:r>
          <w:t>,---</w:t>
        </w:r>
        <w:proofErr w:type="gramEnd"/>
        <w:r>
          <w:t>the end for which</w:t>
        </w:r>
      </w:ins>
      <w:ins w:id="413" w:author="rmlemmons" w:date="2010-03-14T10:09:00Z">
        <w:r>
          <w:t xml:space="preserve"> and the end by which; viz., the thing itself . . . and the use or acquisition of that thing.”  </w:t>
        </w:r>
        <w:r>
          <w:rPr>
            <w:u w:val="single"/>
          </w:rPr>
          <w:t>S.T.</w:t>
        </w:r>
        <w:r>
          <w:t xml:space="preserve"> I-II.2.7c: “Therefore the thing itself which is desired as </w:t>
        </w:r>
        <w:proofErr w:type="gramStart"/>
        <w:r>
          <w:t>end,</w:t>
        </w:r>
        <w:proofErr w:type="gramEnd"/>
        <w:r>
          <w:t xml:space="preserve"> is that which constitutes happiness; but the attainment of this thing is called happiness.</w:t>
        </w:r>
      </w:ins>
      <w:ins w:id="414" w:author="rmlemmons" w:date="2010-03-14T10:10:00Z">
        <w:r>
          <w:t>”</w:t>
        </w:r>
      </w:ins>
    </w:p>
  </w:endnote>
  <w:endnote w:id="28">
    <w:p w:rsidR="00AF6531" w:rsidRPr="00AF0FE5" w:rsidRDefault="00AF6531">
      <w:pPr>
        <w:pStyle w:val="EndnoteText"/>
      </w:pPr>
      <w:ins w:id="416" w:author="rmlemmons" w:date="2010-03-14T10:12:00Z">
        <w:r>
          <w:rPr>
            <w:rStyle w:val="EndnoteReference"/>
          </w:rPr>
          <w:endnoteRef/>
        </w:r>
        <w:r>
          <w:t xml:space="preserve"> </w:t>
        </w:r>
        <w:r>
          <w:rPr>
            <w:u w:val="single"/>
          </w:rPr>
          <w:t>S.T.</w:t>
        </w:r>
        <w:r>
          <w:t xml:space="preserve"> I-II.4.1c: “[D]</w:t>
        </w:r>
        <w:proofErr w:type="spellStart"/>
        <w:r>
          <w:t>elight</w:t>
        </w:r>
        <w:proofErr w:type="spellEnd"/>
        <w:r>
          <w:t xml:space="preserve"> is necessary for happiness. For it is caused by the appetite being at rest in the good attained.</w:t>
        </w:r>
      </w:ins>
      <w:ins w:id="417" w:author="rmlemmons" w:date="2010-03-14T10:13:00Z">
        <w:r>
          <w:t>”</w:t>
        </w:r>
      </w:ins>
    </w:p>
  </w:endnote>
  <w:endnote w:id="29">
    <w:p w:rsidR="00AF6531" w:rsidRDefault="00AF6531">
      <w:pPr>
        <w:pStyle w:val="EndnoteText"/>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endnoteRef/>
      </w:r>
      <w:r>
        <w:t xml:space="preserve">. See, for instance, </w:t>
      </w:r>
      <w:r>
        <w:rPr>
          <w:u w:val="single"/>
        </w:rPr>
        <w:t>S. T.</w:t>
      </w:r>
      <w:r>
        <w:t xml:space="preserve"> I-II.28.6c: "Every agent acts for an end . . . Now the end is the good desired and loved by each one. Wherefore it is evident that every agent, whatever it </w:t>
      </w:r>
      <w:proofErr w:type="gramStart"/>
      <w:r>
        <w:t>be</w:t>
      </w:r>
      <w:proofErr w:type="gramEnd"/>
      <w:r>
        <w:t>, does every action from love of some kind."</w:t>
      </w:r>
    </w:p>
  </w:endnote>
  <w:endnote w:id="30">
    <w:p w:rsidR="00AF6531" w:rsidDel="006F012C" w:rsidRDefault="00AF6531">
      <w:pPr>
        <w:pStyle w:val="EndnoteText"/>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del w:id="421" w:author="rmlemmons" w:date="2010-03-09T13:47:00Z"/>
        </w:rPr>
      </w:pPr>
      <w:del w:id="422" w:author="rmlemmons" w:date="2010-03-09T13:47:00Z">
        <w:r w:rsidDel="006F012C">
          <w:endnoteRef/>
        </w:r>
        <w:r w:rsidDel="006F012C">
          <w:delText xml:space="preserve">. Aristotle argued that the unmoved mover moves insofar as he is good and attracts the love of the heavenly moved movers. See </w:delText>
        </w:r>
        <w:r w:rsidDel="006F012C">
          <w:rPr>
            <w:u w:val="single"/>
          </w:rPr>
          <w:delText>Metaphysics</w:delText>
        </w:r>
        <w:r w:rsidDel="006F012C">
          <w:delText xml:space="preserve">, 12.6 (1072b5): “The final cause, then, produces motion as being loved, but all other things move by being moved.” Trans. W. D. Ross, </w:delText>
        </w:r>
        <w:r w:rsidDel="006F012C">
          <w:rPr>
            <w:u w:val="single"/>
          </w:rPr>
          <w:delText>The Basic Works of Aristotle</w:delText>
        </w:r>
        <w:r w:rsidDel="006F012C">
          <w:delText>, Ed. Richard McKeon (New York: Random House, 1941).</w:delText>
        </w:r>
      </w:del>
    </w:p>
  </w:endnote>
  <w:endnote w:id="31">
    <w:p w:rsidR="00AF6531" w:rsidRDefault="00AF6531" w:rsidP="006F012C">
      <w:pPr>
        <w:pStyle w:val="EndnoteText"/>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ns w:id="424" w:author="rmlemmons" w:date="2010-03-09T13:47:00Z"/>
        </w:rPr>
      </w:pPr>
      <w:ins w:id="425" w:author="rmlemmons" w:date="2010-03-09T13:47:00Z">
        <w:r>
          <w:endnoteRef/>
        </w:r>
        <w:r>
          <w:t xml:space="preserve">. Aristotle argued that </w:t>
        </w:r>
      </w:ins>
      <w:ins w:id="426" w:author="rmlemmons" w:date="2010-03-09T15:30:00Z">
        <w:r>
          <w:t xml:space="preserve">it is the goodness of God that enables Him to be </w:t>
        </w:r>
      </w:ins>
      <w:ins w:id="427" w:author="rmlemmons" w:date="2010-03-09T13:47:00Z">
        <w:r>
          <w:t>the unmoved mover in</w:t>
        </w:r>
      </w:ins>
      <w:ins w:id="428" w:author="rmlemmons" w:date="2010-03-14T11:48:00Z">
        <w:r>
          <w:t xml:space="preserve"> </w:t>
        </w:r>
      </w:ins>
      <w:ins w:id="429" w:author="rmlemmons" w:date="2010-03-09T13:47:00Z">
        <w:r>
          <w:t>so</w:t>
        </w:r>
      </w:ins>
      <w:ins w:id="430" w:author="rmlemmons" w:date="2010-03-14T11:48:00Z">
        <w:r>
          <w:t xml:space="preserve"> </w:t>
        </w:r>
      </w:ins>
      <w:ins w:id="431" w:author="rmlemmons" w:date="2010-03-09T13:47:00Z">
        <w:r>
          <w:t xml:space="preserve">far as </w:t>
        </w:r>
      </w:ins>
      <w:ins w:id="432" w:author="rmlemmons" w:date="2010-03-09T15:30:00Z">
        <w:r>
          <w:t xml:space="preserve">His goodness </w:t>
        </w:r>
      </w:ins>
      <w:ins w:id="433" w:author="rmlemmons" w:date="2010-03-09T13:47:00Z">
        <w:r>
          <w:t xml:space="preserve">attracts the love of the heavenly moved movers. See </w:t>
        </w:r>
        <w:r>
          <w:rPr>
            <w:u w:val="single"/>
          </w:rPr>
          <w:t>Metaphysics</w:t>
        </w:r>
        <w:r>
          <w:t xml:space="preserve">, 12.6 (1072b5): “The final cause, then, produces motion as being loved, but all other things move by being moved.” Trans. W. D. Ross, </w:t>
        </w:r>
        <w:proofErr w:type="gramStart"/>
        <w:r>
          <w:rPr>
            <w:u w:val="single"/>
          </w:rPr>
          <w:t>The</w:t>
        </w:r>
        <w:proofErr w:type="gramEnd"/>
        <w:r>
          <w:rPr>
            <w:u w:val="single"/>
          </w:rPr>
          <w:t xml:space="preserve"> Basic Works of Aristotle</w:t>
        </w:r>
        <w:r>
          <w:t>, Ed. Richard McKeon (New York: Random House, 1941).</w:t>
        </w:r>
      </w:ins>
      <w:ins w:id="434" w:author="rmlemmons" w:date="2010-03-09T15:31:00Z">
        <w:r>
          <w:t xml:space="preserve"> </w:t>
        </w:r>
      </w:ins>
      <w:proofErr w:type="gramStart"/>
      <w:ins w:id="435" w:author="rmlemmons" w:date="2010-03-14T11:48:00Z">
        <w:r>
          <w:t>(</w:t>
        </w:r>
      </w:ins>
      <w:ins w:id="436" w:author="rmlemmons" w:date="2010-03-09T15:31:00Z">
        <w:r>
          <w:t xml:space="preserve">Hereafter </w:t>
        </w:r>
        <w:r w:rsidR="002C615B" w:rsidRPr="002C615B">
          <w:rPr>
            <w:u w:val="single"/>
            <w:rPrChange w:id="437" w:author="rmlemmons" w:date="2010-03-09T15:31:00Z">
              <w:rPr/>
            </w:rPrChange>
          </w:rPr>
          <w:t>Meta.</w:t>
        </w:r>
      </w:ins>
      <w:ins w:id="438" w:author="rmlemmons" w:date="2010-03-14T11:48:00Z">
        <w:r>
          <w:rPr>
            <w:u w:val="single"/>
          </w:rPr>
          <w:t>)</w:t>
        </w:r>
      </w:ins>
      <w:proofErr w:type="gramEnd"/>
    </w:p>
  </w:endnote>
  <w:endnote w:id="32">
    <w:p w:rsidR="00AF6531" w:rsidDel="003F4F4C" w:rsidRDefault="00AF6531">
      <w:pPr>
        <w:pStyle w:val="EndnoteText"/>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del w:id="452" w:author="rmlemmons" w:date="2010-03-14T10:20:00Z"/>
        </w:rPr>
      </w:pPr>
      <w:del w:id="453" w:author="rmlemmons" w:date="2010-03-14T10:20:00Z">
        <w:r w:rsidDel="003F4F4C">
          <w:endnoteRef/>
        </w:r>
        <w:r w:rsidDel="003F4F4C">
          <w:delText xml:space="preserve">. Aristotle may not have </w:delText>
        </w:r>
      </w:del>
      <w:ins w:id="454" w:author="rmlemmons" w:date="2010-03-09T15:31:00Z">
        <w:del w:id="455" w:author="rmlemmons" w:date="2010-03-14T10:20:00Z">
          <w:r w:rsidDel="003F4F4C">
            <w:delText xml:space="preserve">explicitly </w:delText>
          </w:r>
        </w:del>
      </w:ins>
      <w:del w:id="456" w:author="rmlemmons" w:date="2010-03-14T10:20:00Z">
        <w:r w:rsidDel="003F4F4C">
          <w:delText>characterized moral virtue as responding to good appropriately, but he did characterize it as choosing to act in ways appropriate to time, objects, people, and motives (</w:delText>
        </w:r>
        <w:r w:rsidDel="003F4F4C">
          <w:rPr>
            <w:u w:val="single"/>
          </w:rPr>
          <w:delText>N.E.</w:delText>
        </w:r>
        <w:r w:rsidDel="003F4F4C">
          <w:delText xml:space="preserve"> 2.6 (1106b20-4)</w:delText>
        </w:r>
      </w:del>
      <w:ins w:id="457" w:author="rmlemmons" w:date="2010-03-09T15:31:00Z">
        <w:del w:id="458" w:author="rmlemmons" w:date="2010-03-14T10:20:00Z">
          <w:r w:rsidDel="003F4F4C">
            <w:delText>; and, this is to figure out how to act in accordance with the good</w:delText>
          </w:r>
        </w:del>
      </w:ins>
      <w:ins w:id="459" w:author="rmlemmons" w:date="2010-03-10T14:15:00Z">
        <w:del w:id="460" w:author="rmlemmons" w:date="2010-03-14T10:20:00Z">
          <w:r w:rsidDel="003F4F4C">
            <w:delText>.</w:delText>
          </w:r>
        </w:del>
      </w:ins>
      <w:del w:id="461" w:author="rmlemmons" w:date="2010-03-14T10:20:00Z">
        <w:r w:rsidDel="003F4F4C">
          <w:delText>.</w:delText>
        </w:r>
      </w:del>
    </w:p>
  </w:endnote>
  <w:endnote w:id="33">
    <w:p w:rsidR="00AF6531" w:rsidRPr="003F4F4C" w:rsidRDefault="00AF6531">
      <w:pPr>
        <w:pStyle w:val="EndnoteText"/>
      </w:pPr>
      <w:ins w:id="464" w:author="rmlemmons" w:date="2010-03-14T10:22:00Z">
        <w:r>
          <w:rPr>
            <w:rStyle w:val="EndnoteReference"/>
          </w:rPr>
          <w:endnoteRef/>
        </w:r>
        <w:r>
          <w:t xml:space="preserve"> </w:t>
        </w:r>
      </w:ins>
      <w:ins w:id="465" w:author="rmlemmons" w:date="2010-03-14T10:25:00Z">
        <w:r>
          <w:t xml:space="preserve">In </w:t>
        </w:r>
        <w:r>
          <w:rPr>
            <w:u w:val="single"/>
          </w:rPr>
          <w:t xml:space="preserve">S.T. </w:t>
        </w:r>
        <w:r>
          <w:t xml:space="preserve">I-II.56 ad 1, </w:t>
        </w:r>
      </w:ins>
      <w:ins w:id="466" w:author="rmlemmons" w:date="2010-03-14T10:22:00Z">
        <w:r>
          <w:t>Aquinas refine</w:t>
        </w:r>
      </w:ins>
      <w:ins w:id="467" w:author="rmlemmons" w:date="2010-03-14T10:24:00Z">
        <w:r>
          <w:t>d</w:t>
        </w:r>
      </w:ins>
      <w:ins w:id="468" w:author="rmlemmons" w:date="2010-03-14T10:22:00Z">
        <w:r>
          <w:t xml:space="preserve"> Augustine</w:t>
        </w:r>
      </w:ins>
      <w:ins w:id="469" w:author="rmlemmons" w:date="2010-03-14T10:23:00Z">
        <w:r>
          <w:t xml:space="preserve">’s claim that virtue is love by </w:t>
        </w:r>
      </w:ins>
      <w:ins w:id="470" w:author="rmlemmons" w:date="2010-03-14T10:24:00Z">
        <w:r>
          <w:t xml:space="preserve">noting that virtue </w:t>
        </w:r>
      </w:ins>
      <w:ins w:id="471" w:author="rmlemmons" w:date="2010-03-14T10:25:00Z">
        <w:r>
          <w:t>depends on love “insofar as it depends on the will, whose first movement consists in love.”</w:t>
        </w:r>
      </w:ins>
      <w:ins w:id="472" w:author="rmlemmons" w:date="2010-03-14T10:26:00Z">
        <w:r>
          <w:t xml:space="preserve"> Also see </w:t>
        </w:r>
        <w:r>
          <w:rPr>
            <w:u w:val="single"/>
          </w:rPr>
          <w:t>S.T.</w:t>
        </w:r>
        <w:r>
          <w:t xml:space="preserve"> I-II.61.2c: “[T]</w:t>
        </w:r>
        <w:proofErr w:type="gramStart"/>
        <w:r>
          <w:t>he</w:t>
        </w:r>
        <w:proofErr w:type="gramEnd"/>
        <w:r>
          <w:t xml:space="preserve"> formal principle</w:t>
        </w:r>
      </w:ins>
      <w:ins w:id="473" w:author="rmlemmons" w:date="2010-03-14T10:27:00Z">
        <w:r>
          <w:t xml:space="preserve"> </w:t>
        </w:r>
      </w:ins>
      <w:ins w:id="474" w:author="rmlemmons" w:date="2010-03-14T10:26:00Z">
        <w:r>
          <w:t>of . . . virtue . . . is good as defined by reason.</w:t>
        </w:r>
      </w:ins>
      <w:ins w:id="475" w:author="rmlemmons" w:date="2010-03-14T10:27:00Z">
        <w:r>
          <w:t>”</w:t>
        </w:r>
      </w:ins>
    </w:p>
  </w:endnote>
  <w:endnote w:id="34">
    <w:p w:rsidR="00AF6531" w:rsidRPr="00784D8B" w:rsidRDefault="00AF6531">
      <w:pPr>
        <w:pStyle w:val="EndnoteText"/>
      </w:pPr>
      <w:ins w:id="480" w:author="rmlemmons" w:date="2010-03-14T10:33:00Z">
        <w:r>
          <w:rPr>
            <w:rStyle w:val="EndnoteReference"/>
          </w:rPr>
          <w:endnoteRef/>
        </w:r>
        <w:r>
          <w:t xml:space="preserve"> If </w:t>
        </w:r>
        <w:proofErr w:type="spellStart"/>
        <w:r>
          <w:t>eudaimonia</w:t>
        </w:r>
        <w:proofErr w:type="spellEnd"/>
        <w:r>
          <w:t xml:space="preserve"> were constituted </w:t>
        </w:r>
        <w:r>
          <w:rPr>
            <w:u w:val="single"/>
          </w:rPr>
          <w:t>per se</w:t>
        </w:r>
        <w:r>
          <w:t xml:space="preserve"> by love, then </w:t>
        </w:r>
        <w:proofErr w:type="spellStart"/>
        <w:r>
          <w:t>eudaimonia</w:t>
        </w:r>
        <w:proofErr w:type="spellEnd"/>
        <w:r>
          <w:t xml:space="preserve"> would be an act of the will. But this cannot be, as Aquinas argued (</w:t>
        </w:r>
      </w:ins>
      <w:ins w:id="481" w:author="rmlemmons" w:date="2010-03-14T10:34:00Z">
        <w:r>
          <w:rPr>
            <w:u w:val="single"/>
          </w:rPr>
          <w:t>S.T.</w:t>
        </w:r>
        <w:r>
          <w:t xml:space="preserve"> I-II.3.4c): “(H</w:t>
        </w:r>
        <w:proofErr w:type="gramStart"/>
        <w:r>
          <w:t>)</w:t>
        </w:r>
        <w:proofErr w:type="spellStart"/>
        <w:r>
          <w:t>appiness</w:t>
        </w:r>
        <w:proofErr w:type="spellEnd"/>
        <w:proofErr w:type="gramEnd"/>
        <w:r>
          <w:t xml:space="preserve"> is the attainment of the last end. But the attainment of the end does not consist in the very act of the will. For the will is directed to the end, both absent when it desires it; and present, when it is delighted by resting there.</w:t>
        </w:r>
      </w:ins>
      <w:ins w:id="482" w:author="rmlemmons" w:date="2010-03-14T10:35:00Z">
        <w:r>
          <w:t>”</w:t>
        </w:r>
      </w:ins>
    </w:p>
  </w:endnote>
  <w:endnote w:id="35">
    <w:p w:rsidR="00AF6531" w:rsidRDefault="00AF6531">
      <w:pPr>
        <w:pStyle w:val="EndnoteText"/>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color w:val="000000"/>
        </w:rPr>
      </w:pPr>
      <w:r>
        <w:endnoteRef/>
      </w:r>
      <w:r>
        <w:t xml:space="preserve">. </w:t>
      </w:r>
      <w:r>
        <w:rPr>
          <w:u w:val="single"/>
        </w:rPr>
        <w:t>S.T.</w:t>
      </w:r>
      <w:r>
        <w:rPr>
          <w:rStyle w:val="WPHyperlink"/>
          <w:color w:val="000000"/>
          <w:u w:val="none"/>
        </w:rPr>
        <w:t xml:space="preserve"> I-II.100.3 ad 1: “Thus in response to the first [objection] it must be said that those two precepts [Thou </w:t>
      </w:r>
      <w:proofErr w:type="spellStart"/>
      <w:r>
        <w:rPr>
          <w:rStyle w:val="WPHyperlink"/>
          <w:color w:val="000000"/>
          <w:u w:val="none"/>
        </w:rPr>
        <w:t>shalt</w:t>
      </w:r>
      <w:proofErr w:type="spellEnd"/>
      <w:r>
        <w:rPr>
          <w:rStyle w:val="WPHyperlink"/>
          <w:color w:val="000000"/>
          <w:u w:val="none"/>
        </w:rPr>
        <w:t xml:space="preserve"> love the Lord thy God, and Thou </w:t>
      </w:r>
      <w:proofErr w:type="spellStart"/>
      <w:r>
        <w:rPr>
          <w:rStyle w:val="WPHyperlink"/>
          <w:color w:val="000000"/>
          <w:u w:val="none"/>
        </w:rPr>
        <w:t>shalt</w:t>
      </w:r>
      <w:proofErr w:type="spellEnd"/>
      <w:r>
        <w:rPr>
          <w:rStyle w:val="WPHyperlink"/>
          <w:color w:val="000000"/>
          <w:u w:val="none"/>
        </w:rPr>
        <w:t xml:space="preserve"> love thy </w:t>
      </w:r>
      <w:r>
        <w:rPr>
          <w:color w:val="000000"/>
        </w:rPr>
        <w:t xml:space="preserve">neighbor, Matt. xxii. 37, 39] are the first and common precepts of natural law, that are self-evident to human reason, either through nature or through faith. Wherefore all the precepts of the Decalogue are referred to these as conclusions to common principles.” </w:t>
      </w:r>
      <w:proofErr w:type="gramStart"/>
      <w:r>
        <w:rPr>
          <w:color w:val="000000"/>
        </w:rPr>
        <w:t>(Translation mine).</w:t>
      </w:r>
      <w:proofErr w:type="gramEnd"/>
      <w:r>
        <w:rPr>
          <w:color w:val="000000"/>
        </w:rPr>
        <w:t xml:space="preserve">  "Ad </w:t>
      </w:r>
      <w:proofErr w:type="spellStart"/>
      <w:r>
        <w:rPr>
          <w:color w:val="000000"/>
        </w:rPr>
        <w:t>primum</w:t>
      </w:r>
      <w:proofErr w:type="spellEnd"/>
      <w:r>
        <w:rPr>
          <w:color w:val="000000"/>
        </w:rPr>
        <w:t xml:space="preserve"> ergo </w:t>
      </w:r>
      <w:proofErr w:type="spellStart"/>
      <w:r>
        <w:rPr>
          <w:color w:val="000000"/>
        </w:rPr>
        <w:t>dicendum</w:t>
      </w:r>
      <w:proofErr w:type="spellEnd"/>
      <w:r>
        <w:rPr>
          <w:color w:val="000000"/>
        </w:rPr>
        <w:t xml:space="preserve"> quod </w:t>
      </w:r>
      <w:proofErr w:type="spellStart"/>
      <w:r>
        <w:rPr>
          <w:color w:val="000000"/>
        </w:rPr>
        <w:t>illa</w:t>
      </w:r>
      <w:proofErr w:type="spellEnd"/>
      <w:r>
        <w:rPr>
          <w:color w:val="000000"/>
        </w:rPr>
        <w:t xml:space="preserve"> duo </w:t>
      </w:r>
      <w:proofErr w:type="spellStart"/>
      <w:r>
        <w:rPr>
          <w:color w:val="000000"/>
        </w:rPr>
        <w:t>praecepta</w:t>
      </w:r>
      <w:proofErr w:type="spellEnd"/>
      <w:r>
        <w:rPr>
          <w:color w:val="000000"/>
        </w:rPr>
        <w:t xml:space="preserve"> [obj. one: '</w:t>
      </w:r>
      <w:proofErr w:type="spellStart"/>
      <w:r>
        <w:rPr>
          <w:color w:val="000000"/>
        </w:rPr>
        <w:t>Diliges</w:t>
      </w:r>
      <w:proofErr w:type="spellEnd"/>
      <w:r>
        <w:rPr>
          <w:color w:val="000000"/>
        </w:rPr>
        <w:t xml:space="preserve"> </w:t>
      </w:r>
      <w:proofErr w:type="spellStart"/>
      <w:r>
        <w:rPr>
          <w:color w:val="000000"/>
        </w:rPr>
        <w:t>Dominum</w:t>
      </w:r>
      <w:proofErr w:type="spellEnd"/>
      <w:r>
        <w:rPr>
          <w:color w:val="000000"/>
        </w:rPr>
        <w:t xml:space="preserve"> </w:t>
      </w:r>
      <w:proofErr w:type="spellStart"/>
      <w:r>
        <w:rPr>
          <w:color w:val="000000"/>
        </w:rPr>
        <w:t>tuum</w:t>
      </w:r>
      <w:proofErr w:type="spellEnd"/>
      <w:r>
        <w:rPr>
          <w:color w:val="000000"/>
        </w:rPr>
        <w:t xml:space="preserve">, et </w:t>
      </w:r>
      <w:proofErr w:type="spellStart"/>
      <w:r>
        <w:rPr>
          <w:color w:val="000000"/>
        </w:rPr>
        <w:t>Diliges</w:t>
      </w:r>
      <w:proofErr w:type="spellEnd"/>
      <w:r>
        <w:rPr>
          <w:color w:val="000000"/>
        </w:rPr>
        <w:t xml:space="preserve"> </w:t>
      </w:r>
      <w:proofErr w:type="spellStart"/>
      <w:r>
        <w:rPr>
          <w:color w:val="000000"/>
        </w:rPr>
        <w:t>proximum</w:t>
      </w:r>
      <w:proofErr w:type="spellEnd"/>
      <w:r>
        <w:rPr>
          <w:color w:val="000000"/>
        </w:rPr>
        <w:t xml:space="preserve"> </w:t>
      </w:r>
      <w:proofErr w:type="spellStart"/>
      <w:r>
        <w:rPr>
          <w:color w:val="000000"/>
        </w:rPr>
        <w:t>tuum</w:t>
      </w:r>
      <w:proofErr w:type="spellEnd"/>
      <w:r>
        <w:rPr>
          <w:color w:val="000000"/>
        </w:rPr>
        <w:t xml:space="preserve">, </w:t>
      </w:r>
      <w:proofErr w:type="spellStart"/>
      <w:r>
        <w:rPr>
          <w:color w:val="000000"/>
        </w:rPr>
        <w:t>ut</w:t>
      </w:r>
      <w:proofErr w:type="spellEnd"/>
      <w:r>
        <w:rPr>
          <w:color w:val="000000"/>
        </w:rPr>
        <w:t xml:space="preserve"> </w:t>
      </w:r>
      <w:proofErr w:type="spellStart"/>
      <w:r>
        <w:rPr>
          <w:color w:val="000000"/>
        </w:rPr>
        <w:t>habetur</w:t>
      </w:r>
      <w:proofErr w:type="spellEnd"/>
      <w:r>
        <w:rPr>
          <w:color w:val="000000"/>
        </w:rPr>
        <w:t xml:space="preserve"> Matt. 22'</w:t>
      </w:r>
      <w:proofErr w:type="gramStart"/>
      <w:r>
        <w:rPr>
          <w:color w:val="000000"/>
        </w:rPr>
        <w:t xml:space="preserve">]  </w:t>
      </w:r>
      <w:proofErr w:type="spellStart"/>
      <w:r>
        <w:rPr>
          <w:color w:val="000000"/>
        </w:rPr>
        <w:t>sunt</w:t>
      </w:r>
      <w:proofErr w:type="spellEnd"/>
      <w:proofErr w:type="gramEnd"/>
      <w:r>
        <w:rPr>
          <w:color w:val="000000"/>
        </w:rPr>
        <w:t xml:space="preserve"> prima et </w:t>
      </w:r>
      <w:proofErr w:type="spellStart"/>
      <w:r>
        <w:rPr>
          <w:color w:val="000000"/>
        </w:rPr>
        <w:t>communia</w:t>
      </w:r>
      <w:proofErr w:type="spellEnd"/>
      <w:r>
        <w:rPr>
          <w:color w:val="000000"/>
        </w:rPr>
        <w:t xml:space="preserve"> </w:t>
      </w:r>
      <w:proofErr w:type="spellStart"/>
      <w:r>
        <w:rPr>
          <w:color w:val="000000"/>
        </w:rPr>
        <w:t>praecepta</w:t>
      </w:r>
      <w:proofErr w:type="spellEnd"/>
      <w:r>
        <w:rPr>
          <w:color w:val="000000"/>
        </w:rPr>
        <w:t xml:space="preserve"> </w:t>
      </w:r>
      <w:proofErr w:type="spellStart"/>
      <w:r>
        <w:rPr>
          <w:color w:val="000000"/>
        </w:rPr>
        <w:t>legis</w:t>
      </w:r>
      <w:proofErr w:type="spellEnd"/>
      <w:r>
        <w:rPr>
          <w:color w:val="000000"/>
        </w:rPr>
        <w:t xml:space="preserve"> </w:t>
      </w:r>
      <w:proofErr w:type="spellStart"/>
      <w:r>
        <w:rPr>
          <w:color w:val="000000"/>
        </w:rPr>
        <w:t>naturae</w:t>
      </w:r>
      <w:proofErr w:type="spellEnd"/>
      <w:r>
        <w:rPr>
          <w:color w:val="000000"/>
        </w:rPr>
        <w:t xml:space="preserve">, quae </w:t>
      </w:r>
      <w:proofErr w:type="spellStart"/>
      <w:r>
        <w:rPr>
          <w:color w:val="000000"/>
        </w:rPr>
        <w:t>sunt</w:t>
      </w:r>
      <w:proofErr w:type="spellEnd"/>
      <w:r>
        <w:rPr>
          <w:color w:val="000000"/>
        </w:rPr>
        <w:t xml:space="preserve"> per se nota </w:t>
      </w:r>
      <w:proofErr w:type="spellStart"/>
      <w:r>
        <w:rPr>
          <w:color w:val="000000"/>
        </w:rPr>
        <w:t>rationi</w:t>
      </w:r>
      <w:proofErr w:type="spellEnd"/>
      <w:r>
        <w:rPr>
          <w:color w:val="000000"/>
        </w:rPr>
        <w:t xml:space="preserve"> </w:t>
      </w:r>
      <w:proofErr w:type="spellStart"/>
      <w:r>
        <w:rPr>
          <w:color w:val="000000"/>
        </w:rPr>
        <w:t>humanae</w:t>
      </w:r>
      <w:proofErr w:type="spellEnd"/>
      <w:r>
        <w:rPr>
          <w:color w:val="000000"/>
        </w:rPr>
        <w:t xml:space="preserve">, </w:t>
      </w:r>
      <w:proofErr w:type="spellStart"/>
      <w:r>
        <w:rPr>
          <w:color w:val="000000"/>
        </w:rPr>
        <w:t>vel</w:t>
      </w:r>
      <w:proofErr w:type="spellEnd"/>
      <w:r>
        <w:rPr>
          <w:color w:val="000000"/>
        </w:rPr>
        <w:t xml:space="preserve"> per </w:t>
      </w:r>
      <w:proofErr w:type="spellStart"/>
      <w:r>
        <w:rPr>
          <w:color w:val="000000"/>
        </w:rPr>
        <w:t>naturam</w:t>
      </w:r>
      <w:proofErr w:type="spellEnd"/>
      <w:r>
        <w:rPr>
          <w:color w:val="000000"/>
        </w:rPr>
        <w:t xml:space="preserve"> </w:t>
      </w:r>
      <w:proofErr w:type="spellStart"/>
      <w:r>
        <w:rPr>
          <w:color w:val="000000"/>
        </w:rPr>
        <w:t>vel</w:t>
      </w:r>
      <w:proofErr w:type="spellEnd"/>
      <w:r>
        <w:rPr>
          <w:color w:val="000000"/>
        </w:rPr>
        <w:t xml:space="preserve"> per </w:t>
      </w:r>
      <w:proofErr w:type="spellStart"/>
      <w:r>
        <w:rPr>
          <w:color w:val="000000"/>
        </w:rPr>
        <w:t>fidem</w:t>
      </w:r>
      <w:proofErr w:type="spellEnd"/>
      <w:r>
        <w:rPr>
          <w:color w:val="000000"/>
        </w:rPr>
        <w:t xml:space="preserve">.  </w:t>
      </w:r>
      <w:proofErr w:type="gramStart"/>
      <w:r>
        <w:rPr>
          <w:color w:val="000000"/>
        </w:rPr>
        <w:t xml:space="preserve">Et </w:t>
      </w:r>
      <w:proofErr w:type="spellStart"/>
      <w:r>
        <w:rPr>
          <w:color w:val="000000"/>
        </w:rPr>
        <w:t>ideo</w:t>
      </w:r>
      <w:proofErr w:type="spellEnd"/>
      <w:r>
        <w:rPr>
          <w:color w:val="000000"/>
        </w:rPr>
        <w:t xml:space="preserve"> </w:t>
      </w:r>
      <w:proofErr w:type="spellStart"/>
      <w:r>
        <w:rPr>
          <w:color w:val="000000"/>
        </w:rPr>
        <w:t>omnia</w:t>
      </w:r>
      <w:proofErr w:type="spellEnd"/>
      <w:r>
        <w:rPr>
          <w:color w:val="000000"/>
        </w:rPr>
        <w:t xml:space="preserve"> </w:t>
      </w:r>
      <w:proofErr w:type="spellStart"/>
      <w:r>
        <w:rPr>
          <w:color w:val="000000"/>
        </w:rPr>
        <w:t>praecepta</w:t>
      </w:r>
      <w:proofErr w:type="spellEnd"/>
      <w:r>
        <w:rPr>
          <w:color w:val="000000"/>
        </w:rPr>
        <w:t xml:space="preserve"> </w:t>
      </w:r>
      <w:proofErr w:type="spellStart"/>
      <w:r>
        <w:rPr>
          <w:color w:val="000000"/>
        </w:rPr>
        <w:t>decalogi</w:t>
      </w:r>
      <w:proofErr w:type="spellEnd"/>
      <w:r>
        <w:rPr>
          <w:color w:val="000000"/>
        </w:rPr>
        <w:t xml:space="preserve"> ad </w:t>
      </w:r>
      <w:proofErr w:type="spellStart"/>
      <w:r>
        <w:rPr>
          <w:color w:val="000000"/>
        </w:rPr>
        <w:t>illa</w:t>
      </w:r>
      <w:proofErr w:type="spellEnd"/>
      <w:r>
        <w:rPr>
          <w:color w:val="000000"/>
        </w:rPr>
        <w:t xml:space="preserve"> duo </w:t>
      </w:r>
      <w:proofErr w:type="spellStart"/>
      <w:r>
        <w:rPr>
          <w:color w:val="000000"/>
        </w:rPr>
        <w:t>referuntur</w:t>
      </w:r>
      <w:proofErr w:type="spellEnd"/>
      <w:r>
        <w:rPr>
          <w:color w:val="000000"/>
        </w:rPr>
        <w:t xml:space="preserve"> </w:t>
      </w:r>
      <w:proofErr w:type="spellStart"/>
      <w:r>
        <w:rPr>
          <w:color w:val="000000"/>
        </w:rPr>
        <w:t>sicut</w:t>
      </w:r>
      <w:proofErr w:type="spellEnd"/>
      <w:r>
        <w:rPr>
          <w:color w:val="000000"/>
        </w:rPr>
        <w:t xml:space="preserve"> </w:t>
      </w:r>
      <w:proofErr w:type="spellStart"/>
      <w:r>
        <w:rPr>
          <w:color w:val="000000"/>
        </w:rPr>
        <w:t>conclusiones</w:t>
      </w:r>
      <w:proofErr w:type="spellEnd"/>
      <w:r>
        <w:rPr>
          <w:color w:val="000000"/>
        </w:rPr>
        <w:t xml:space="preserve"> ad principia </w:t>
      </w:r>
      <w:proofErr w:type="spellStart"/>
      <w:r>
        <w:rPr>
          <w:color w:val="000000"/>
        </w:rPr>
        <w:t>communia</w:t>
      </w:r>
      <w:proofErr w:type="spellEnd"/>
      <w:r>
        <w:rPr>
          <w:color w:val="000000"/>
        </w:rPr>
        <w:t>."</w:t>
      </w:r>
      <w:proofErr w:type="gramEnd"/>
      <w:r>
        <w:rPr>
          <w:color w:val="000000"/>
        </w:rPr>
        <w:t xml:space="preserve"> </w:t>
      </w:r>
      <w:proofErr w:type="gramStart"/>
      <w:r>
        <w:rPr>
          <w:color w:val="000000"/>
        </w:rPr>
        <w:t>(</w:t>
      </w:r>
      <w:proofErr w:type="spellStart"/>
      <w:r>
        <w:rPr>
          <w:color w:val="000000"/>
        </w:rPr>
        <w:t>Marietti</w:t>
      </w:r>
      <w:proofErr w:type="spellEnd"/>
      <w:r>
        <w:rPr>
          <w:color w:val="000000"/>
        </w:rPr>
        <w:t>, l950).</w:t>
      </w:r>
      <w:proofErr w:type="gramEnd"/>
      <w:r>
        <w:rPr>
          <w:color w:val="000000"/>
        </w:rPr>
        <w:t xml:space="preserve"> </w:t>
      </w:r>
    </w:p>
    <w:p w:rsidR="00AF6531" w:rsidRDefault="00AF6531">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480" w:lineRule="auto"/>
      </w:pPr>
      <w:r>
        <w:rPr>
          <w:color w:val="000000"/>
        </w:rPr>
        <w:tab/>
      </w:r>
      <w:del w:id="488" w:author="rmlemmons" w:date="2010-03-14T10:48:00Z">
        <w:r w:rsidDel="00B709CF">
          <w:rPr>
            <w:color w:val="000000"/>
          </w:rPr>
          <w:delText xml:space="preserve">For further discussion see my </w:delText>
        </w:r>
      </w:del>
      <w:moveFromRangeStart w:id="489" w:author="rmlemmons" w:date="2010-03-14T10:47:00Z" w:name="move256326958"/>
      <w:moveFrom w:id="490" w:author="rmlemmons" w:date="2010-03-14T10:47:00Z">
        <w:del w:id="491" w:author="rmlemmons" w:date="2010-03-14T10:48:00Z">
          <w:r w:rsidDel="00B709CF">
            <w:rPr>
              <w:color w:val="000000"/>
            </w:rPr>
            <w:delText xml:space="preserve">"Are the Love Precepts Really Natural Law's Primary Precepts?" </w:delText>
          </w:r>
          <w:r w:rsidRPr="001479DB" w:rsidDel="00B709CF">
            <w:rPr>
              <w:color w:val="000000"/>
              <w:u w:val="single"/>
            </w:rPr>
            <w:delText>ACPA Proceedings</w:delText>
          </w:r>
          <w:r w:rsidDel="00B709CF">
            <w:rPr>
              <w:color w:val="000000"/>
            </w:rPr>
            <w:delText xml:space="preserve">, LXVI (1992): 45-71; and, my forthcoming </w:delText>
          </w:r>
          <w:r w:rsidDel="00B709CF">
            <w:rPr>
              <w:color w:val="000000"/>
              <w:u w:val="single"/>
            </w:rPr>
            <w:delText>The Ultimate Foundations</w:delText>
          </w:r>
          <w:r w:rsidDel="00B709CF">
            <w:rPr>
              <w:color w:val="000000"/>
            </w:rPr>
            <w:delText xml:space="preserve">. </w:delText>
          </w:r>
        </w:del>
      </w:moveFrom>
      <w:moveFromRangeEnd w:id="489"/>
      <w:del w:id="492" w:author="rmlemmons" w:date="2010-03-14T10:48:00Z">
        <w:r w:rsidDel="00B709CF">
          <w:rPr>
            <w:color w:val="000000"/>
          </w:rPr>
          <w:delText xml:space="preserve">From this perspective, </w:delText>
        </w:r>
      </w:del>
      <w:r>
        <w:rPr>
          <w:color w:val="000000"/>
        </w:rPr>
        <w:t xml:space="preserve">Aquinas's identification of the prescriptions to love God above all and to love neighbors as oneself as the first principles of the </w:t>
      </w:r>
      <w:proofErr w:type="spellStart"/>
      <w:r>
        <w:rPr>
          <w:color w:val="000000"/>
        </w:rPr>
        <w:t>decalogue</w:t>
      </w:r>
      <w:proofErr w:type="spellEnd"/>
      <w:r>
        <w:rPr>
          <w:color w:val="000000"/>
        </w:rPr>
        <w:t xml:space="preserve"> and thereby of </w:t>
      </w:r>
      <w:proofErr w:type="spellStart"/>
      <w:r>
        <w:rPr>
          <w:color w:val="000000"/>
        </w:rPr>
        <w:t>eudaimonic</w:t>
      </w:r>
      <w:proofErr w:type="spellEnd"/>
      <w:r>
        <w:rPr>
          <w:color w:val="000000"/>
        </w:rPr>
        <w:t xml:space="preserve"> morality makes sense: he was specifying not only the </w:t>
      </w:r>
      <w:r w:rsidRPr="001479DB">
        <w:rPr>
          <w:color w:val="000000"/>
          <w:u w:val="single"/>
        </w:rPr>
        <w:t xml:space="preserve">raison </w:t>
      </w:r>
      <w:proofErr w:type="spellStart"/>
      <w:r w:rsidRPr="001479DB">
        <w:rPr>
          <w:color w:val="000000"/>
          <w:u w:val="single"/>
        </w:rPr>
        <w:t>d'etre</w:t>
      </w:r>
      <w:proofErr w:type="spellEnd"/>
      <w:r>
        <w:rPr>
          <w:color w:val="000000"/>
        </w:rPr>
        <w:t xml:space="preserve"> for the acts which are </w:t>
      </w:r>
      <w:proofErr w:type="spellStart"/>
      <w:r>
        <w:rPr>
          <w:color w:val="000000"/>
        </w:rPr>
        <w:t>eudaimonic</w:t>
      </w:r>
      <w:proofErr w:type="spellEnd"/>
      <w:r>
        <w:rPr>
          <w:color w:val="000000"/>
        </w:rPr>
        <w:t xml:space="preserve">, but also the inner </w:t>
      </w:r>
      <w:ins w:id="493" w:author="rmlemmons" w:date="2010-03-14T10:50:00Z">
        <w:r>
          <w:rPr>
            <w:color w:val="000000"/>
          </w:rPr>
          <w:t>inspiration for any</w:t>
        </w:r>
      </w:ins>
      <w:del w:id="494" w:author="rmlemmons" w:date="2010-03-14T10:50:00Z">
        <w:r w:rsidDel="009D2371">
          <w:rPr>
            <w:color w:val="000000"/>
          </w:rPr>
          <w:delText>essence of</w:delText>
        </w:r>
      </w:del>
      <w:del w:id="495" w:author="rmlemmons" w:date="2010-03-14T10:51:00Z">
        <w:r w:rsidDel="009D2371">
          <w:rPr>
            <w:color w:val="000000"/>
          </w:rPr>
          <w:delText xml:space="preserve"> every</w:delText>
        </w:r>
      </w:del>
      <w:r>
        <w:rPr>
          <w:color w:val="000000"/>
        </w:rPr>
        <w:t xml:space="preserve"> virtuous act, namely, that it is done for love. After all, to love is to will good.</w:t>
      </w:r>
    </w:p>
  </w:endnote>
  <w:endnote w:id="36">
    <w:p w:rsidR="00AF6531" w:rsidRPr="00F70EFA" w:rsidRDefault="00AF6531">
      <w:pPr>
        <w:pStyle w:val="EndnoteText"/>
      </w:pPr>
      <w:ins w:id="507" w:author="rmlemmons" w:date="2010-03-11T09:03:00Z">
        <w:r>
          <w:rPr>
            <w:rStyle w:val="EndnoteReference"/>
          </w:rPr>
          <w:endnoteRef/>
        </w:r>
        <w:r>
          <w:t xml:space="preserve"> </w:t>
        </w:r>
        <w:proofErr w:type="gramStart"/>
        <w:r>
          <w:t xml:space="preserve">See </w:t>
        </w:r>
        <w:r>
          <w:rPr>
            <w:u w:val="single"/>
          </w:rPr>
          <w:t>Ultimate Foundations</w:t>
        </w:r>
      </w:ins>
      <w:ins w:id="508" w:author="rmlemmons" w:date="2010-03-15T14:20:00Z">
        <w:r>
          <w:rPr>
            <w:u w:val="single"/>
          </w:rPr>
          <w:t xml:space="preserve"> </w:t>
        </w:r>
        <w:r w:rsidR="002C615B" w:rsidRPr="002C615B">
          <w:rPr>
            <w:rPrChange w:id="509" w:author="rmlemmons" w:date="2010-03-15T15:16:00Z">
              <w:rPr>
                <w:u w:val="single"/>
              </w:rPr>
            </w:rPrChange>
          </w:rPr>
          <w:t xml:space="preserve">esp. </w:t>
        </w:r>
        <w:proofErr w:type="spellStart"/>
        <w:r w:rsidR="002C615B" w:rsidRPr="002C615B">
          <w:rPr>
            <w:rPrChange w:id="510" w:author="rmlemmons" w:date="2010-03-15T15:16:00Z">
              <w:rPr>
                <w:u w:val="single"/>
              </w:rPr>
            </w:rPrChange>
          </w:rPr>
          <w:t>ch</w:t>
        </w:r>
        <w:proofErr w:type="spellEnd"/>
        <w:r w:rsidR="002C615B" w:rsidRPr="002C615B">
          <w:rPr>
            <w:rPrChange w:id="511" w:author="rmlemmons" w:date="2010-03-15T15:16:00Z">
              <w:rPr>
                <w:u w:val="single"/>
              </w:rPr>
            </w:rPrChange>
          </w:rPr>
          <w:t xml:space="preserve"> 19</w:t>
        </w:r>
      </w:ins>
      <w:ins w:id="512" w:author="rmlemmons" w:date="2010-03-11T09:03:00Z">
        <w:r w:rsidRPr="00F81F6E">
          <w:t>.</w:t>
        </w:r>
      </w:ins>
      <w:proofErr w:type="gramEnd"/>
      <w:ins w:id="513" w:author="rmlemmons" w:date="2010-03-14T11:50:00Z">
        <w:r>
          <w:t xml:space="preserve"> And see </w:t>
        </w:r>
        <w:r>
          <w:rPr>
            <w:u w:val="single"/>
          </w:rPr>
          <w:t>S.T.</w:t>
        </w:r>
        <w:r>
          <w:t xml:space="preserve"> I-II. 57.1 </w:t>
        </w:r>
        <w:proofErr w:type="gramStart"/>
        <w:r>
          <w:t>ad</w:t>
        </w:r>
        <w:proofErr w:type="gramEnd"/>
        <w:r>
          <w:t xml:space="preserve"> 2: “Virtue is about certain things in two ways. In the first place a virtue is about its object. . . . Secondly, a virtue is . . . about its acts.</w:t>
        </w:r>
      </w:ins>
      <w:ins w:id="514" w:author="rmlemmons" w:date="2010-03-14T11:51:00Z">
        <w:r>
          <w:t xml:space="preserve">” </w:t>
        </w:r>
        <w:r w:rsidR="002C615B" w:rsidRPr="002C615B">
          <w:rPr>
            <w:u w:val="single"/>
            <w:rPrChange w:id="515" w:author="rmlemmons" w:date="2010-03-14T11:51:00Z">
              <w:rPr/>
            </w:rPrChange>
          </w:rPr>
          <w:t>S.T.</w:t>
        </w:r>
        <w:r w:rsidR="002C615B" w:rsidRPr="002C615B">
          <w:rPr>
            <w:rPrChange w:id="516" w:author="rmlemmons" w:date="2010-03-15T14:27:00Z">
              <w:rPr>
                <w:u w:val="single"/>
              </w:rPr>
            </w:rPrChange>
          </w:rPr>
          <w:t>I-II. 28.4 ad 2:</w:t>
        </w:r>
        <w:r>
          <w:rPr>
            <w:u w:val="single"/>
          </w:rPr>
          <w:t xml:space="preserve"> “Good is loved in as much as it can be communicated to the lover.”</w:t>
        </w:r>
      </w:ins>
    </w:p>
  </w:endnote>
  <w:endnote w:id="37">
    <w:p w:rsidR="00AF6531" w:rsidRDefault="00AF6531" w:rsidP="002A239E">
      <w:pPr>
        <w:rPr>
          <w:ins w:id="523" w:author="rmlemmons" w:date="2010-03-14T11:10:00Z"/>
        </w:rPr>
      </w:pPr>
      <w:ins w:id="524" w:author="rmlemmons" w:date="2010-03-14T10:44:00Z">
        <w:r>
          <w:rPr>
            <w:rStyle w:val="EndnoteReference"/>
          </w:rPr>
          <w:endnoteRef/>
        </w:r>
        <w:r>
          <w:t xml:space="preserve"> Establishing that the love of God and neighbor can be other than Christian charity </w:t>
        </w:r>
      </w:ins>
      <w:ins w:id="525" w:author="rmlemmons" w:date="2010-03-15T14:42:00Z">
        <w:r>
          <w:t xml:space="preserve">while also being </w:t>
        </w:r>
      </w:ins>
      <w:ins w:id="526" w:author="rmlemmons" w:date="2010-03-14T10:44:00Z">
        <w:r>
          <w:t xml:space="preserve">the foundational principles of natural law has been argued by me since 1988. </w:t>
        </w:r>
      </w:ins>
      <w:ins w:id="527" w:author="rmlemmons" w:date="2010-03-14T10:46:00Z">
        <w:r>
          <w:t xml:space="preserve"> See</w:t>
        </w:r>
      </w:ins>
      <w:ins w:id="528" w:author="rmlemmons" w:date="2010-03-14T10:44:00Z">
        <w:r>
          <w:t xml:space="preserve"> </w:t>
        </w:r>
      </w:ins>
      <w:ins w:id="529" w:author="rmlemmons" w:date="2010-03-14T10:45:00Z">
        <w:r>
          <w:t xml:space="preserve">“Love;” </w:t>
        </w:r>
      </w:ins>
      <w:moveToRangeStart w:id="530" w:author="rmlemmons" w:date="2010-03-14T10:47:00Z" w:name="move256326958"/>
      <w:moveTo w:id="531" w:author="rmlemmons" w:date="2010-03-14T10:47:00Z">
        <w:r>
          <w:rPr>
            <w:color w:val="000000"/>
          </w:rPr>
          <w:t xml:space="preserve">"Are the Love Precepts Really Natural Law's Primary Precepts?" </w:t>
        </w:r>
        <w:r w:rsidRPr="001479DB">
          <w:rPr>
            <w:color w:val="000000"/>
            <w:u w:val="single"/>
          </w:rPr>
          <w:t>ACPA Proceedings</w:t>
        </w:r>
        <w:r>
          <w:rPr>
            <w:color w:val="000000"/>
          </w:rPr>
          <w:t xml:space="preserve">, LXVI (1992): 45-71; and, </w:t>
        </w:r>
        <w:del w:id="532" w:author="rmlemmons" w:date="2010-03-15T14:17:00Z">
          <w:r w:rsidDel="00983BE2">
            <w:rPr>
              <w:color w:val="000000"/>
            </w:rPr>
            <w:delText xml:space="preserve">my forthcoming </w:delText>
          </w:r>
          <w:r w:rsidDel="00983BE2">
            <w:rPr>
              <w:color w:val="000000"/>
              <w:u w:val="single"/>
            </w:rPr>
            <w:delText xml:space="preserve">The </w:delText>
          </w:r>
        </w:del>
        <w:r>
          <w:rPr>
            <w:color w:val="000000"/>
            <w:u w:val="single"/>
          </w:rPr>
          <w:t>Ultimate Foundations</w:t>
        </w:r>
      </w:moveTo>
      <w:ins w:id="533" w:author="rmlemmons" w:date="2010-03-15T14:17:00Z">
        <w:r>
          <w:rPr>
            <w:color w:val="000000"/>
            <w:u w:val="single"/>
          </w:rPr>
          <w:t xml:space="preserve">, </w:t>
        </w:r>
        <w:r w:rsidR="002C615B" w:rsidRPr="002C615B">
          <w:rPr>
            <w:color w:val="000000"/>
            <w:rPrChange w:id="534" w:author="rmlemmons" w:date="2010-03-15T15:17:00Z">
              <w:rPr>
                <w:color w:val="000000"/>
                <w:u w:val="single"/>
              </w:rPr>
            </w:rPrChange>
          </w:rPr>
          <w:t xml:space="preserve">especially </w:t>
        </w:r>
      </w:ins>
      <w:proofErr w:type="spellStart"/>
      <w:ins w:id="535" w:author="rmlemmons" w:date="2010-03-15T14:18:00Z">
        <w:r w:rsidR="002C615B" w:rsidRPr="002C615B">
          <w:rPr>
            <w:color w:val="000000"/>
            <w:rPrChange w:id="536" w:author="rmlemmons" w:date="2010-03-15T15:17:00Z">
              <w:rPr>
                <w:color w:val="000000"/>
                <w:u w:val="single"/>
              </w:rPr>
            </w:rPrChange>
          </w:rPr>
          <w:t>ch</w:t>
        </w:r>
        <w:proofErr w:type="spellEnd"/>
        <w:r w:rsidR="002C615B" w:rsidRPr="002C615B">
          <w:rPr>
            <w:color w:val="000000"/>
            <w:rPrChange w:id="537" w:author="rmlemmons" w:date="2010-03-15T15:17:00Z">
              <w:rPr>
                <w:color w:val="000000"/>
                <w:u w:val="single"/>
              </w:rPr>
            </w:rPrChange>
          </w:rPr>
          <w:t>. 6-9</w:t>
        </w:r>
      </w:ins>
      <w:moveTo w:id="538" w:author="rmlemmons" w:date="2010-03-14T10:47:00Z">
        <w:r w:rsidRPr="00F81F6E">
          <w:rPr>
            <w:color w:val="000000"/>
          </w:rPr>
          <w:t>.</w:t>
        </w:r>
      </w:moveTo>
      <w:moveToRangeEnd w:id="530"/>
      <w:ins w:id="539" w:author="rmlemmons" w:date="2010-03-14T10:52:00Z">
        <w:r>
          <w:rPr>
            <w:color w:val="000000"/>
          </w:rPr>
          <w:t xml:space="preserve">  The foundational importance </w:t>
        </w:r>
        <w:proofErr w:type="gramStart"/>
        <w:r>
          <w:rPr>
            <w:color w:val="000000"/>
          </w:rPr>
          <w:t xml:space="preserve">of </w:t>
        </w:r>
      </w:ins>
      <w:ins w:id="540" w:author="rmlemmons" w:date="2010-03-14T11:11:00Z">
        <w:r>
          <w:rPr>
            <w:color w:val="000000"/>
          </w:rPr>
          <w:t xml:space="preserve"> l</w:t>
        </w:r>
      </w:ins>
      <w:ins w:id="541" w:author="rmlemmons" w:date="2010-03-14T10:52:00Z">
        <w:r>
          <w:rPr>
            <w:color w:val="000000"/>
          </w:rPr>
          <w:t>ove</w:t>
        </w:r>
        <w:proofErr w:type="gramEnd"/>
        <w:r>
          <w:rPr>
            <w:color w:val="000000"/>
          </w:rPr>
          <w:t xml:space="preserve"> for natural law has also been argued by John </w:t>
        </w:r>
        <w:proofErr w:type="spellStart"/>
        <w:r>
          <w:rPr>
            <w:color w:val="000000"/>
          </w:rPr>
          <w:t>Finnis</w:t>
        </w:r>
        <w:proofErr w:type="spellEnd"/>
        <w:r>
          <w:rPr>
            <w:color w:val="000000"/>
          </w:rPr>
          <w:t>,</w:t>
        </w:r>
      </w:ins>
      <w:ins w:id="542" w:author="rmlemmons" w:date="2010-03-14T10:57:00Z">
        <w:r>
          <w:rPr>
            <w:color w:val="000000"/>
          </w:rPr>
          <w:t xml:space="preserve"> </w:t>
        </w:r>
        <w:r w:rsidR="002C615B" w:rsidRPr="002C615B">
          <w:rPr>
            <w:color w:val="000000"/>
            <w:u w:val="single"/>
            <w:rPrChange w:id="543" w:author="rmlemmons" w:date="2010-03-14T10:57:00Z">
              <w:rPr>
                <w:color w:val="000000"/>
              </w:rPr>
            </w:rPrChange>
          </w:rPr>
          <w:t>A</w:t>
        </w:r>
      </w:ins>
      <w:ins w:id="544" w:author="rmlemmons" w:date="2010-03-14T10:56:00Z">
        <w:r w:rsidR="002C615B" w:rsidRPr="002C615B">
          <w:rPr>
            <w:szCs w:val="24"/>
            <w:u w:val="single"/>
            <w:rPrChange w:id="545" w:author="rmlemmons" w:date="2010-03-14T10:57:00Z">
              <w:rPr>
                <w:szCs w:val="24"/>
              </w:rPr>
            </w:rPrChange>
          </w:rPr>
          <w:t>quinas: Moral, Political, and Legal Theory</w:t>
        </w:r>
        <w:r>
          <w:rPr>
            <w:szCs w:val="24"/>
          </w:rPr>
          <w:t>.</w:t>
        </w:r>
      </w:ins>
      <w:ins w:id="546" w:author="rmlemmons" w:date="2010-03-14T10:57:00Z">
        <w:r>
          <w:rPr>
            <w:szCs w:val="24"/>
          </w:rPr>
          <w:t>(</w:t>
        </w:r>
      </w:ins>
      <w:ins w:id="547" w:author="rmlemmons" w:date="2010-03-14T10:56:00Z">
        <w:r>
          <w:rPr>
            <w:szCs w:val="24"/>
          </w:rPr>
          <w:t>Oxford: Oxford University Press, 1998)</w:t>
        </w:r>
      </w:ins>
      <w:ins w:id="548" w:author="rmlemmons" w:date="2010-03-15T14:43:00Z">
        <w:r>
          <w:rPr>
            <w:szCs w:val="24"/>
          </w:rPr>
          <w:t xml:space="preserve">, esp. </w:t>
        </w:r>
      </w:ins>
      <w:ins w:id="549" w:author="rmlemmons" w:date="2010-03-14T10:56:00Z">
        <w:r>
          <w:rPr>
            <w:szCs w:val="24"/>
          </w:rPr>
          <w:t>126</w:t>
        </w:r>
      </w:ins>
      <w:ins w:id="550" w:author="rmlemmons" w:date="2010-03-14T10:57:00Z">
        <w:r>
          <w:rPr>
            <w:szCs w:val="24"/>
          </w:rPr>
          <w:t xml:space="preserve">; and Jean Porter, </w:t>
        </w:r>
      </w:ins>
      <w:ins w:id="551" w:author="rmlemmons" w:date="2010-03-14T11:10:00Z">
        <w:r>
          <w:rPr>
            <w:szCs w:val="24"/>
            <w:u w:val="single"/>
          </w:rPr>
          <w:t xml:space="preserve">Natural and Divine Law: Reclaiming the Tradition for Christian </w:t>
        </w:r>
      </w:ins>
      <w:ins w:id="552" w:author="rmlemmons" w:date="2010-03-15T14:28:00Z">
        <w:r>
          <w:rPr>
            <w:szCs w:val="24"/>
            <w:u w:val="single"/>
          </w:rPr>
          <w:t xml:space="preserve">Ethics </w:t>
        </w:r>
      </w:ins>
      <w:ins w:id="553" w:author="rmlemmons" w:date="2010-03-14T11:10:00Z">
        <w:r>
          <w:t xml:space="preserve">(Grand Rapids, Michigan: William B. </w:t>
        </w:r>
        <w:proofErr w:type="spellStart"/>
        <w:r>
          <w:t>Eerdmans</w:t>
        </w:r>
        <w:proofErr w:type="spellEnd"/>
        <w:r>
          <w:t xml:space="preserve"> Pub. </w:t>
        </w:r>
        <w:proofErr w:type="gramStart"/>
        <w:r>
          <w:t>Co. 1999)</w:t>
        </w:r>
      </w:ins>
      <w:ins w:id="554" w:author="rmlemmons" w:date="2010-03-14T11:11:00Z">
        <w:r>
          <w:t>.</w:t>
        </w:r>
        <w:proofErr w:type="gramEnd"/>
        <w:r>
          <w:t xml:space="preserve"> </w:t>
        </w:r>
        <w:proofErr w:type="spellStart"/>
        <w:r>
          <w:t>Finnis</w:t>
        </w:r>
        <w:proofErr w:type="spellEnd"/>
        <w:r>
          <w:t>, however, restricts his discussion to neighborly love; and, Porter places her discussion in the context of divine law.</w:t>
        </w:r>
      </w:ins>
    </w:p>
    <w:p w:rsidR="00AF6531" w:rsidRDefault="00AF6531">
      <w:pPr>
        <w:pStyle w:val="EndnoteText"/>
      </w:pPr>
    </w:p>
  </w:endnote>
  <w:endnote w:id="38">
    <w:p w:rsidR="00AF6531" w:rsidRPr="00526669" w:rsidRDefault="00AF6531">
      <w:pPr>
        <w:pStyle w:val="EndnoteText"/>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endnoteRef/>
      </w:r>
      <w:r>
        <w:t xml:space="preserve">. </w:t>
      </w:r>
      <w:proofErr w:type="gramStart"/>
      <w:r>
        <w:rPr>
          <w:u w:val="single"/>
        </w:rPr>
        <w:t>N</w:t>
      </w:r>
      <w:ins w:id="564" w:author="rmlemmons" w:date="2010-03-14T11:51:00Z">
        <w:r w:rsidRPr="00F70EFA">
          <w:rPr>
            <w:u w:val="single"/>
          </w:rPr>
          <w:t>.E.</w:t>
        </w:r>
      </w:ins>
      <w:del w:id="565" w:author="rmlemmons" w:date="2010-03-14T11:51:00Z">
        <w:r w:rsidDel="00F70EFA">
          <w:rPr>
            <w:u w:val="single"/>
          </w:rPr>
          <w:delText>icomachean Ethics</w:delText>
        </w:r>
      </w:del>
      <w:r>
        <w:t xml:space="preserve">, </w:t>
      </w:r>
      <w:ins w:id="566" w:author="rmlemmons" w:date="2010-03-14T11:52:00Z">
        <w:r>
          <w:t>I</w:t>
        </w:r>
      </w:ins>
      <w:del w:id="567" w:author="rmlemmons" w:date="2010-03-14T11:52:00Z">
        <w:r w:rsidDel="00F70EFA">
          <w:delText>1</w:delText>
        </w:r>
      </w:del>
      <w:r>
        <w:t>.7 (1097b11).</w:t>
      </w:r>
      <w:proofErr w:type="gramEnd"/>
      <w:ins w:id="568" w:author="rmlemmons" w:date="2010-03-15T17:59:00Z">
        <w:r>
          <w:t xml:space="preserve"> N.B. Citizenship can be religious as well legal</w:t>
        </w:r>
      </w:ins>
      <w:ins w:id="569" w:author="rmlemmons" w:date="2010-03-15T18:01:00Z">
        <w:r>
          <w:t>,</w:t>
        </w:r>
      </w:ins>
      <w:ins w:id="570" w:author="rmlemmons" w:date="2010-03-15T17:59:00Z">
        <w:r>
          <w:t xml:space="preserve"> as shown by St. Augustine</w:t>
        </w:r>
      </w:ins>
      <w:ins w:id="571" w:author="rmlemmons" w:date="2010-03-15T18:00:00Z">
        <w:r>
          <w:t xml:space="preserve">’s </w:t>
        </w:r>
        <w:r>
          <w:rPr>
            <w:u w:val="single"/>
          </w:rPr>
          <w:t>City of God</w:t>
        </w:r>
        <w:r>
          <w:t>.</w:t>
        </w:r>
      </w:ins>
    </w:p>
  </w:endnote>
  <w:endnote w:id="39">
    <w:p w:rsidR="00AF6531" w:rsidRDefault="00AF6531">
      <w:pPr>
        <w:pStyle w:val="EndnoteText"/>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endnoteRef/>
      </w:r>
      <w:r>
        <w:t xml:space="preserve">. </w:t>
      </w:r>
      <w:proofErr w:type="gramStart"/>
      <w:r>
        <w:rPr>
          <w:u w:val="single"/>
        </w:rPr>
        <w:t>N</w:t>
      </w:r>
      <w:ins w:id="579" w:author="rmlemmons" w:date="2010-03-14T11:52:00Z">
        <w:r>
          <w:rPr>
            <w:u w:val="single"/>
          </w:rPr>
          <w:t>.</w:t>
        </w:r>
      </w:ins>
      <w:proofErr w:type="gramEnd"/>
      <w:del w:id="580" w:author="rmlemmons" w:date="2010-03-14T11:51:00Z">
        <w:r w:rsidDel="00F70EFA">
          <w:rPr>
            <w:u w:val="single"/>
          </w:rPr>
          <w:delText>ico</w:delText>
        </w:r>
      </w:del>
      <w:del w:id="581" w:author="rmlemmons" w:date="2010-03-14T11:52:00Z">
        <w:r w:rsidDel="00F70EFA">
          <w:rPr>
            <w:u w:val="single"/>
          </w:rPr>
          <w:delText xml:space="preserve">machean </w:delText>
        </w:r>
      </w:del>
      <w:r>
        <w:rPr>
          <w:u w:val="single"/>
        </w:rPr>
        <w:t>E</w:t>
      </w:r>
      <w:ins w:id="582" w:author="rmlemmons" w:date="2010-03-14T11:52:00Z">
        <w:r>
          <w:rPr>
            <w:u w:val="single"/>
          </w:rPr>
          <w:t>.</w:t>
        </w:r>
      </w:ins>
      <w:del w:id="583" w:author="rmlemmons" w:date="2010-03-14T11:52:00Z">
        <w:r w:rsidDel="00F70EFA">
          <w:rPr>
            <w:u w:val="single"/>
          </w:rPr>
          <w:delText>thics</w:delText>
        </w:r>
        <w:r w:rsidDel="00F70EFA">
          <w:delText>,</w:delText>
        </w:r>
      </w:del>
      <w:r>
        <w:t xml:space="preserve"> </w:t>
      </w:r>
      <w:ins w:id="584" w:author="rmlemmons" w:date="2010-03-14T11:52:00Z">
        <w:r>
          <w:t>I</w:t>
        </w:r>
      </w:ins>
      <w:del w:id="585" w:author="rmlemmons" w:date="2010-03-14T11:52:00Z">
        <w:r w:rsidDel="00F70EFA">
          <w:delText>1</w:delText>
        </w:r>
      </w:del>
      <w:r>
        <w:t xml:space="preserve">.2 (1094a17-1094b11): “If, then, there is some end . . . which we desire for its own sake . . . this must be the good and the chief good. . . . It would seem to belong to . . . politics. . . . [T]his end must be the good for man. </w:t>
      </w:r>
      <w:proofErr w:type="gramStart"/>
      <w:r>
        <w:t>For even if the end is the same for a single man and for a state . . . it is finer and more godlike to attain it for a nation.”</w:t>
      </w:r>
      <w:proofErr w:type="gramEnd"/>
      <w:r>
        <w:t xml:space="preserve"> </w:t>
      </w:r>
      <w:ins w:id="586" w:author="rmlemmons" w:date="2010-03-14T11:52:00Z">
        <w:r w:rsidR="002C615B" w:rsidRPr="002C615B">
          <w:rPr>
            <w:u w:val="single"/>
            <w:rPrChange w:id="587" w:author="rmlemmons" w:date="2010-03-14T11:52:00Z">
              <w:rPr/>
            </w:rPrChange>
          </w:rPr>
          <w:t>N.E.</w:t>
        </w:r>
        <w:r>
          <w:t xml:space="preserve">I. </w:t>
        </w:r>
      </w:ins>
      <w:del w:id="588" w:author="rmlemmons" w:date="2010-03-14T11:53:00Z">
        <w:r w:rsidDel="00F70EFA">
          <w:delText xml:space="preserve">Bk One, ch. </w:delText>
        </w:r>
      </w:del>
      <w:r>
        <w:t xml:space="preserve">4 </w:t>
      </w:r>
      <w:ins w:id="589" w:author="rmlemmons" w:date="2010-03-14T11:53:00Z">
        <w:r>
          <w:t>(</w:t>
        </w:r>
      </w:ins>
      <w:del w:id="590" w:author="rmlemmons" w:date="2010-03-14T11:53:00Z">
        <w:r w:rsidDel="00F70EFA">
          <w:delText>#</w:delText>
        </w:r>
      </w:del>
      <w:r>
        <w:t>1094b15</w:t>
      </w:r>
      <w:ins w:id="591" w:author="rmlemmons" w:date="2010-03-14T11:53:00Z">
        <w:r>
          <w:t>)</w:t>
        </w:r>
      </w:ins>
      <w:r>
        <w:t>: “[P]</w:t>
      </w:r>
      <w:proofErr w:type="spellStart"/>
      <w:r>
        <w:t>olitical</w:t>
      </w:r>
      <w:proofErr w:type="spellEnd"/>
      <w:r>
        <w:t xml:space="preserve"> science aims at . . . what is the highest of all goods achievable by action.”  </w:t>
      </w:r>
      <w:del w:id="592" w:author="rmlemmons" w:date="2010-03-14T11:54:00Z">
        <w:r w:rsidDel="00F70EFA">
          <w:delText>Trans. W. D. Ross.</w:delText>
        </w:r>
      </w:del>
      <w:r>
        <w:t xml:space="preserve"> </w:t>
      </w:r>
    </w:p>
  </w:endnote>
  <w:endnote w:id="40">
    <w:p w:rsidR="00AF6531" w:rsidRDefault="00AF6531">
      <w:pPr>
        <w:pStyle w:val="EndnoteText"/>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endnoteRef/>
      </w:r>
      <w:r>
        <w:t xml:space="preserve">. For a fuller discussion of how the mutual commitment to the common good establishes civic friendship, see Michael </w:t>
      </w:r>
      <w:proofErr w:type="spellStart"/>
      <w:r>
        <w:t>Pakaluk</w:t>
      </w:r>
      <w:proofErr w:type="spellEnd"/>
      <w:r>
        <w:t xml:space="preserve">. "Political Friendship," in Leroy S. </w:t>
      </w:r>
      <w:proofErr w:type="spellStart"/>
      <w:r>
        <w:t>Rouner</w:t>
      </w:r>
      <w:proofErr w:type="spellEnd"/>
      <w:r>
        <w:t xml:space="preserve">, Ed., </w:t>
      </w:r>
      <w:proofErr w:type="gramStart"/>
      <w:r>
        <w:rPr>
          <w:u w:val="single"/>
        </w:rPr>
        <w:t>The</w:t>
      </w:r>
      <w:proofErr w:type="gramEnd"/>
      <w:r>
        <w:rPr>
          <w:u w:val="single"/>
        </w:rPr>
        <w:t xml:space="preserve"> Changing Face of Friendship</w:t>
      </w:r>
      <w:r>
        <w:t>, (Notre Dame: University of Notre Dame Press, 1994), 197-212.</w:t>
      </w:r>
    </w:p>
  </w:endnote>
  <w:endnote w:id="41">
    <w:p w:rsidR="00AF6531" w:rsidRDefault="00AF6531">
      <w:pPr>
        <w:pStyle w:val="EndnoteText"/>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endnoteRef/>
      </w:r>
      <w:r>
        <w:t xml:space="preserve">. </w:t>
      </w:r>
      <w:r>
        <w:rPr>
          <w:u w:val="single"/>
        </w:rPr>
        <w:t>S.T.</w:t>
      </w:r>
      <w:r>
        <w:t xml:space="preserve"> II-II.47.6c: "The end of moral virtues is human good."</w:t>
      </w:r>
    </w:p>
  </w:endnote>
  <w:endnote w:id="42">
    <w:p w:rsidR="00AF6531" w:rsidRPr="00ED1826" w:rsidRDefault="00AF6531">
      <w:pPr>
        <w:pStyle w:val="EndnoteText"/>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u w:val="single"/>
          <w:rPrChange w:id="612" w:author="rmlemmons" w:date="2010-03-10T15:11:00Z">
            <w:rPr/>
          </w:rPrChange>
        </w:rPr>
      </w:pPr>
      <w:r>
        <w:endnoteRef/>
      </w:r>
      <w:r>
        <w:t xml:space="preserve">. </w:t>
      </w:r>
      <w:r>
        <w:rPr>
          <w:u w:val="single"/>
        </w:rPr>
        <w:t>S. T.</w:t>
      </w:r>
      <w:r>
        <w:t xml:space="preserve"> I-II.29.4c: ". . . to love a man is to will good to him." Also see </w:t>
      </w:r>
      <w:r>
        <w:rPr>
          <w:u w:val="single"/>
        </w:rPr>
        <w:t xml:space="preserve">S. T. </w:t>
      </w:r>
      <w:r>
        <w:t xml:space="preserve">II-II.23.1c; I-II.46.2c; and, S. T. II-II.27.2c. Aquinas was not the first to hold that goodwill is rooted in love; see, for instance, Cicero's </w:t>
      </w:r>
      <w:r>
        <w:rPr>
          <w:u w:val="single"/>
        </w:rPr>
        <w:t xml:space="preserve">De </w:t>
      </w:r>
      <w:proofErr w:type="spellStart"/>
      <w:r>
        <w:rPr>
          <w:u w:val="single"/>
        </w:rPr>
        <w:t>Amicitia</w:t>
      </w:r>
      <w:proofErr w:type="spellEnd"/>
      <w:r>
        <w:rPr>
          <w:u w:val="single"/>
        </w:rPr>
        <w:t xml:space="preserve">, </w:t>
      </w:r>
      <w:r>
        <w:t>c. 8, n. 26: "For it is love (</w:t>
      </w:r>
      <w:proofErr w:type="spellStart"/>
      <w:r>
        <w:t>amor</w:t>
      </w:r>
      <w:proofErr w:type="spellEnd"/>
      <w:r>
        <w:t xml:space="preserve">), from which the word ‘friendship’ is derived, that leads to the establishing of goodwill." </w:t>
      </w:r>
      <w:ins w:id="613" w:author="rmlemmons" w:date="2010-03-10T15:11:00Z">
        <w:r>
          <w:t xml:space="preserve">For an in-depth treatment see </w:t>
        </w:r>
        <w:r w:rsidRPr="00F70EFA">
          <w:rPr>
            <w:u w:val="single"/>
          </w:rPr>
          <w:t>Ultimate Foundations</w:t>
        </w:r>
      </w:ins>
      <w:ins w:id="614" w:author="rmlemmons" w:date="2010-03-14T11:55:00Z">
        <w:r>
          <w:t>,</w:t>
        </w:r>
      </w:ins>
      <w:ins w:id="615" w:author="rmlemmons" w:date="2010-03-10T15:11:00Z">
        <w:r w:rsidR="002C615B" w:rsidRPr="002C615B">
          <w:rPr>
            <w:rPrChange w:id="616" w:author="rmlemmons" w:date="2010-03-14T11:55:00Z">
              <w:rPr>
                <w:u w:val="single"/>
              </w:rPr>
            </w:rPrChange>
          </w:rPr>
          <w:t xml:space="preserve"> </w:t>
        </w:r>
      </w:ins>
      <w:ins w:id="617" w:author="rmlemmons" w:date="2010-03-15T14:21:00Z">
        <w:r>
          <w:t xml:space="preserve">esp. </w:t>
        </w:r>
        <w:proofErr w:type="spellStart"/>
        <w:r>
          <w:t>ch</w:t>
        </w:r>
        <w:proofErr w:type="spellEnd"/>
        <w:r>
          <w:t xml:space="preserve">. 7; </w:t>
        </w:r>
      </w:ins>
      <w:ins w:id="618" w:author="rmlemmons" w:date="2010-03-10T15:11:00Z">
        <w:r w:rsidR="002C615B" w:rsidRPr="002C615B">
          <w:rPr>
            <w:rPrChange w:id="619" w:author="rmlemmons" w:date="2010-03-14T11:55:00Z">
              <w:rPr>
                <w:u w:val="single"/>
              </w:rPr>
            </w:rPrChange>
          </w:rPr>
          <w:t>or</w:t>
        </w:r>
      </w:ins>
      <w:ins w:id="620" w:author="rmlemmons" w:date="2010-03-15T14:21:00Z">
        <w:r>
          <w:t>,</w:t>
        </w:r>
      </w:ins>
      <w:ins w:id="621" w:author="rmlemmons" w:date="2010-03-10T15:11:00Z">
        <w:r w:rsidR="002C615B" w:rsidRPr="002C615B">
          <w:rPr>
            <w:rPrChange w:id="622" w:author="rmlemmons" w:date="2010-03-14T11:55:00Z">
              <w:rPr>
                <w:u w:val="single"/>
              </w:rPr>
            </w:rPrChange>
          </w:rPr>
          <w:t xml:space="preserve"> </w:t>
        </w:r>
      </w:ins>
      <w:ins w:id="623" w:author="rmlemmons" w:date="2010-03-10T15:12:00Z">
        <w:r>
          <w:rPr>
            <w:u w:val="single"/>
          </w:rPr>
          <w:t>“Love.”</w:t>
        </w:r>
      </w:ins>
    </w:p>
  </w:endnote>
  <w:endnote w:id="43">
    <w:p w:rsidR="00AF6531" w:rsidRDefault="00AF6531">
      <w:pPr>
        <w:pStyle w:val="EndnoteText"/>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endnoteRef/>
      </w:r>
      <w:r>
        <w:t xml:space="preserve">. </w:t>
      </w:r>
      <w:proofErr w:type="gramStart"/>
      <w:r>
        <w:rPr>
          <w:u w:val="single"/>
        </w:rPr>
        <w:t>N</w:t>
      </w:r>
      <w:ins w:id="643" w:author="rmlemmons" w:date="2010-03-14T11:54:00Z">
        <w:r>
          <w:rPr>
            <w:u w:val="single"/>
          </w:rPr>
          <w:t>.</w:t>
        </w:r>
      </w:ins>
      <w:proofErr w:type="gramEnd"/>
      <w:del w:id="644" w:author="rmlemmons" w:date="2010-03-14T11:54:00Z">
        <w:r w:rsidDel="00F70EFA">
          <w:rPr>
            <w:u w:val="single"/>
          </w:rPr>
          <w:delText xml:space="preserve">icomachean </w:delText>
        </w:r>
      </w:del>
      <w:r>
        <w:rPr>
          <w:u w:val="single"/>
        </w:rPr>
        <w:t>E</w:t>
      </w:r>
      <w:ins w:id="645" w:author="rmlemmons" w:date="2010-03-14T11:54:00Z">
        <w:r>
          <w:rPr>
            <w:u w:val="single"/>
          </w:rPr>
          <w:t>.</w:t>
        </w:r>
      </w:ins>
      <w:del w:id="646" w:author="rmlemmons" w:date="2010-03-14T11:54:00Z">
        <w:r w:rsidDel="00F70EFA">
          <w:rPr>
            <w:u w:val="single"/>
          </w:rPr>
          <w:delText>thics</w:delText>
        </w:r>
        <w:r w:rsidDel="00F70EFA">
          <w:delText>,</w:delText>
        </w:r>
      </w:del>
      <w:r>
        <w:t xml:space="preserve"> 7.11 (1161a34-1161b7): “For where there is nothing common . . . , there is not friendship either, since there is not justice. . . . [T]here seems to be some justice between any man and any other who can share in a system of law or be a party to an agreement; therefore there can also be a friendship with him in so far as he is man.”</w:t>
      </w:r>
    </w:p>
  </w:endnote>
  <w:endnote w:id="44">
    <w:p w:rsidR="00AF6531" w:rsidRDefault="00AF6531">
      <w:pPr>
        <w:pStyle w:val="EndnoteText"/>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endnoteRef/>
      </w:r>
      <w:r>
        <w:t xml:space="preserve">. </w:t>
      </w:r>
      <w:r>
        <w:rPr>
          <w:u w:val="single"/>
        </w:rPr>
        <w:t>S.T</w:t>
      </w:r>
      <w:r>
        <w:t xml:space="preserve">. I-II.27.3c: “Accordingly . . . likeness causes love of friendship or well-being. For the very fact that two men are alike, having, as it were, one </w:t>
      </w:r>
      <w:proofErr w:type="gramStart"/>
      <w:r>
        <w:t>form,</w:t>
      </w:r>
      <w:proofErr w:type="gramEnd"/>
      <w:r>
        <w:t xml:space="preserve"> makes them to be, in a manner, one in that form: thus two men are one thing in the species of humanity, and two white men are one thing in whiteness. Hence the affections of one tend to the other, as being one with him; and he wishes good to him as to himself.”</w:t>
      </w:r>
    </w:p>
  </w:endnote>
  <w:endnote w:id="45">
    <w:p w:rsidR="00AF6531" w:rsidRDefault="00AF6531">
      <w:pPr>
        <w:pStyle w:val="EndnoteText"/>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endnoteRef/>
      </w:r>
      <w:r>
        <w:t xml:space="preserve">. </w:t>
      </w:r>
      <w:proofErr w:type="gramStart"/>
      <w:r>
        <w:rPr>
          <w:u w:val="single"/>
        </w:rPr>
        <w:t>Love and Responsibility</w:t>
      </w:r>
      <w:r>
        <w:t xml:space="preserve">, </w:t>
      </w:r>
      <w:ins w:id="649" w:author="rmlemmons" w:date="2010-03-14T11:57:00Z">
        <w:r>
          <w:t xml:space="preserve">Karol </w:t>
        </w:r>
        <w:proofErr w:type="spellStart"/>
        <w:r>
          <w:t>Wojtyla</w:t>
        </w:r>
        <w:proofErr w:type="spellEnd"/>
        <w:r>
          <w:t>.</w:t>
        </w:r>
        <w:proofErr w:type="gramEnd"/>
        <w:r>
          <w:t xml:space="preserve"> Tr. H.T. </w:t>
        </w:r>
        <w:proofErr w:type="spellStart"/>
        <w:r>
          <w:t>Willetts</w:t>
        </w:r>
        <w:proofErr w:type="spellEnd"/>
        <w:r>
          <w:t xml:space="preserve"> (New York: Farrar-Straus-Giroux, 1981): </w:t>
        </w:r>
      </w:ins>
      <w:del w:id="650" w:author="rmlemmons" w:date="2010-03-14T11:58:00Z">
        <w:r w:rsidDel="00F70EFA">
          <w:delText xml:space="preserve">sec. </w:delText>
        </w:r>
      </w:del>
      <w:r>
        <w:t>41:  “[A]</w:t>
      </w:r>
      <w:proofErr w:type="spellStart"/>
      <w:r>
        <w:t>nd</w:t>
      </w:r>
      <w:proofErr w:type="spellEnd"/>
      <w:r>
        <w:t xml:space="preserve"> the </w:t>
      </w:r>
      <w:proofErr w:type="spellStart"/>
      <w:r>
        <w:t>personalistic</w:t>
      </w:r>
      <w:proofErr w:type="spellEnd"/>
      <w:r>
        <w:t xml:space="preserve"> norm says: ‘A person is an entity of a sort to which the only proper and adequate way to relate is love.’”   </w:t>
      </w:r>
      <w:ins w:id="651" w:author="rmlemmons" w:date="2010-03-14T11:58:00Z">
        <w:r>
          <w:t xml:space="preserve">(Hereafter </w:t>
        </w:r>
        <w:r w:rsidR="002C615B" w:rsidRPr="002C615B">
          <w:rPr>
            <w:u w:val="single"/>
            <w:rPrChange w:id="652" w:author="rmlemmons" w:date="2010-03-14T11:58:00Z">
              <w:rPr/>
            </w:rPrChange>
          </w:rPr>
          <w:t>L.R.</w:t>
        </w:r>
        <w:r>
          <w:t>)</w:t>
        </w:r>
      </w:ins>
      <w:ins w:id="653" w:author="rmlemmons" w:date="2010-03-15T15:17:00Z">
        <w:r>
          <w:t>.</w:t>
        </w:r>
      </w:ins>
    </w:p>
  </w:endnote>
  <w:endnote w:id="46">
    <w:p w:rsidR="00AF6531" w:rsidRDefault="00AF6531" w:rsidP="00176C99">
      <w:pPr>
        <w:pStyle w:val="EndnoteText"/>
        <w:rPr>
          <w:ins w:id="658" w:author="rmlemmons" w:date="2010-03-15T14:01:00Z"/>
        </w:rPr>
      </w:pPr>
      <w:ins w:id="659" w:author="rmlemmons" w:date="2010-03-15T14:01:00Z">
        <w:r>
          <w:rPr>
            <w:rStyle w:val="EndnoteReference"/>
          </w:rPr>
          <w:endnoteRef/>
        </w:r>
        <w:r>
          <w:t xml:space="preserve">Neither Aristotle nor Aquinas treated the problems caused by being lonely in one’s virtue. They did not then consider </w:t>
        </w:r>
      </w:ins>
      <w:ins w:id="660" w:author="rmlemmons" w:date="2010-03-15T15:00:00Z">
        <w:r>
          <w:t xml:space="preserve">whether this life’s </w:t>
        </w:r>
      </w:ins>
      <w:proofErr w:type="spellStart"/>
      <w:ins w:id="661" w:author="rmlemmons" w:date="2010-03-15T15:01:00Z">
        <w:r>
          <w:t>e</w:t>
        </w:r>
      </w:ins>
      <w:ins w:id="662" w:author="rmlemmons" w:date="2010-03-15T15:00:00Z">
        <w:r>
          <w:t>udaimonia</w:t>
        </w:r>
        <w:proofErr w:type="spellEnd"/>
        <w:r>
          <w:t xml:space="preserve"> requires having best friends or simply virtuous friends; and, if the latter, whether being in a virtuous community---albeit without confidants---would also suffice for this life</w:t>
        </w:r>
      </w:ins>
      <w:ins w:id="663" w:author="rmlemmons" w:date="2010-03-15T15:01:00Z">
        <w:r>
          <w:t xml:space="preserve">’s </w:t>
        </w:r>
        <w:proofErr w:type="spellStart"/>
        <w:r>
          <w:t>eudaimonic</w:t>
        </w:r>
        <w:proofErr w:type="spellEnd"/>
        <w:r>
          <w:t xml:space="preserve"> joy. </w:t>
        </w:r>
      </w:ins>
      <w:ins w:id="664" w:author="rmlemmons" w:date="2010-03-15T14:01:00Z">
        <w:r>
          <w:t xml:space="preserve">See </w:t>
        </w:r>
        <w:r w:rsidRPr="006654DE">
          <w:rPr>
            <w:u w:val="single"/>
          </w:rPr>
          <w:t>N.E.</w:t>
        </w:r>
        <w:r>
          <w:t xml:space="preserve"> ix.9 (1170b14-19): “If, then, being is in itself desirable for the supremely happy man (since it is by its nature good and pleasant), and that of his friends is very much the same, a friend will be one of the things that are desirable. </w:t>
        </w:r>
        <w:proofErr w:type="gramStart"/>
        <w:r>
          <w:t>Now that which is desirable for him he must have, or he will be deficient in this respect.</w:t>
        </w:r>
        <w:proofErr w:type="gramEnd"/>
        <w:r>
          <w:t xml:space="preserve"> The man who is to be happy will therefore need virtuous friends.”  And see</w:t>
        </w:r>
        <w:r w:rsidRPr="0021288F">
          <w:rPr>
            <w:u w:val="single"/>
          </w:rPr>
          <w:t xml:space="preserve">, </w:t>
        </w:r>
        <w:r w:rsidRPr="006654DE">
          <w:rPr>
            <w:u w:val="single"/>
          </w:rPr>
          <w:t>S.T.</w:t>
        </w:r>
        <w:r>
          <w:rPr>
            <w:u w:val="single"/>
          </w:rPr>
          <w:t xml:space="preserve"> </w:t>
        </w:r>
        <w:r w:rsidRPr="00C70B9D">
          <w:t xml:space="preserve">I-II.4.8c: “If we speak of the happiness of this life, the happy man needs </w:t>
        </w:r>
        <w:proofErr w:type="gramStart"/>
        <w:r w:rsidRPr="00C70B9D">
          <w:t>friends, as the Philosopher says</w:t>
        </w:r>
        <w:proofErr w:type="gramEnd"/>
        <w:r w:rsidRPr="00C70B9D">
          <w:t xml:space="preserve"> (Ethic. ix.9) not, indeed, to make use of them, since he suffices himself; nor to delight in them, since he possesses </w:t>
        </w:r>
        <w:r w:rsidR="002C615B" w:rsidRPr="002C615B">
          <w:rPr>
            <w:u w:val="single"/>
            <w:rPrChange w:id="665" w:author="rmlemmons" w:date="2010-03-15T18:02:00Z">
              <w:rPr/>
            </w:rPrChange>
          </w:rPr>
          <w:t>perfect delight in the operation of virtue</w:t>
        </w:r>
        <w:r w:rsidRPr="00C70B9D">
          <w:t xml:space="preserve">; but for the purpose of good operation, viz. that he may do good to them; that he may delight in seeing them do good; and again that he may be helped by them in his good work.” </w:t>
        </w:r>
      </w:ins>
    </w:p>
    <w:p w:rsidR="00AF6531" w:rsidRDefault="00AF6531" w:rsidP="00176C99">
      <w:pPr>
        <w:pStyle w:val="EndnoteText"/>
        <w:ind w:firstLine="720"/>
        <w:rPr>
          <w:ins w:id="666" w:author="rmlemmons" w:date="2010-03-15T14:01:00Z"/>
        </w:rPr>
      </w:pPr>
      <w:ins w:id="667" w:author="rmlemmons" w:date="2010-03-15T14:01:00Z">
        <w:r>
          <w:t>Aquinas’s argument</w:t>
        </w:r>
      </w:ins>
      <w:ins w:id="668" w:author="rmlemmons" w:date="2010-03-15T18:07:00Z">
        <w:r>
          <w:t xml:space="preserve"> in this text, however, is somewhat ambiguous: would </w:t>
        </w:r>
      </w:ins>
      <w:ins w:id="669" w:author="rmlemmons" w:date="2010-03-15T14:01:00Z">
        <w:r>
          <w:t xml:space="preserve">“perfect delight in the operation of virtue” occur even if one </w:t>
        </w:r>
      </w:ins>
      <w:ins w:id="670" w:author="rmlemmons" w:date="2010-03-15T18:08:00Z">
        <w:r>
          <w:t xml:space="preserve">were </w:t>
        </w:r>
      </w:ins>
      <w:ins w:id="671" w:author="rmlemmons" w:date="2010-03-15T14:01:00Z">
        <w:r w:rsidRPr="006654DE">
          <w:t>surrounded by knaves and cutthroats</w:t>
        </w:r>
        <w:r>
          <w:t>,</w:t>
        </w:r>
        <w:r w:rsidRPr="006654DE">
          <w:t xml:space="preserve"> and bereft of a compensatory relationship to God</w:t>
        </w:r>
      </w:ins>
      <w:ins w:id="672" w:author="rmlemmons" w:date="2010-03-15T18:08:00Z">
        <w:r>
          <w:t>?</w:t>
        </w:r>
      </w:ins>
      <w:ins w:id="673" w:author="rmlemmons" w:date="2010-03-15T14:01:00Z">
        <w:r w:rsidRPr="006654DE">
          <w:t xml:space="preserve"> </w:t>
        </w:r>
      </w:ins>
      <w:ins w:id="674" w:author="rmlemmons" w:date="2010-03-15T18:08:00Z">
        <w:r>
          <w:t xml:space="preserve">If so, </w:t>
        </w:r>
      </w:ins>
      <w:ins w:id="675" w:author="rmlemmons" w:date="2010-03-15T14:01:00Z">
        <w:r w:rsidRPr="006654DE">
          <w:t xml:space="preserve">human beings </w:t>
        </w:r>
      </w:ins>
      <w:ins w:id="676" w:author="rmlemmons" w:date="2010-03-15T18:09:00Z">
        <w:r>
          <w:t>w</w:t>
        </w:r>
      </w:ins>
      <w:ins w:id="677" w:author="rmlemmons" w:date="2010-03-15T14:01:00Z">
        <w:r w:rsidRPr="006654DE">
          <w:t>ould not fundamentally be social animals. Our need to connect with others is so vital that Aristotle even builds it into hi</w:t>
        </w:r>
        <w:r>
          <w:t xml:space="preserve">s understanding of </w:t>
        </w:r>
      </w:ins>
      <w:proofErr w:type="spellStart"/>
      <w:ins w:id="678" w:author="rmlemmons" w:date="2010-03-15T14:47:00Z">
        <w:r>
          <w:t>e</w:t>
        </w:r>
      </w:ins>
      <w:ins w:id="679" w:author="rmlemmons" w:date="2010-03-15T14:01:00Z">
        <w:r>
          <w:t>udaimonia</w:t>
        </w:r>
        <w:proofErr w:type="spellEnd"/>
        <w:r>
          <w:t>. S</w:t>
        </w:r>
        <w:r w:rsidRPr="006654DE">
          <w:t xml:space="preserve">ee </w:t>
        </w:r>
        <w:r w:rsidRPr="006654DE">
          <w:rPr>
            <w:u w:val="single"/>
          </w:rPr>
          <w:t>N.E.</w:t>
        </w:r>
        <w:r w:rsidRPr="006654DE">
          <w:t xml:space="preserve"> I.vii</w:t>
        </w:r>
        <w:r>
          <w:t xml:space="preserve"> (</w:t>
        </w:r>
        <w:r w:rsidRPr="006654DE">
          <w:t>8-11</w:t>
        </w:r>
        <w:r>
          <w:t>)</w:t>
        </w:r>
        <w:r w:rsidRPr="006654DE">
          <w:t xml:space="preserve">: “[T]he </w:t>
        </w:r>
        <w:r>
          <w:t xml:space="preserve">final </w:t>
        </w:r>
        <w:r w:rsidRPr="006654DE">
          <w:t xml:space="preserve">good is thought to be self-sufficient. Now by self-sufficient we do not mean that which is sufficient for man by himself, for one who lives a solitary life, but also for parents, children, wife, and in general for his friends and fellow citizens, since man is </w:t>
        </w:r>
        <w:r>
          <w:t>born for citizenship</w:t>
        </w:r>
        <w:r w:rsidRPr="006654DE">
          <w:t xml:space="preserve">.” Regardless of </w:t>
        </w:r>
      </w:ins>
      <w:ins w:id="680" w:author="rmlemmons" w:date="2010-03-15T18:11:00Z">
        <w:r>
          <w:t xml:space="preserve">how these texts ought to be interpreted, </w:t>
        </w:r>
      </w:ins>
      <w:ins w:id="681" w:author="rmlemmons" w:date="2010-03-15T14:01:00Z">
        <w:r w:rsidRPr="006654DE">
          <w:t xml:space="preserve">it seems to me that </w:t>
        </w:r>
        <w:r>
          <w:t xml:space="preserve">since virtuous acts require one to love, at least to some degree, the recipient of one’s virtuous deeds, the joy of acting virtuously would increase as one’s love for the recipient increases and become maximized when in the context of virtuous friendship. </w:t>
        </w:r>
      </w:ins>
    </w:p>
  </w:endnote>
  <w:endnote w:id="47">
    <w:p w:rsidR="00AF6531" w:rsidRPr="00D811BC" w:rsidRDefault="00AF6531">
      <w:pPr>
        <w:pStyle w:val="EndnoteText"/>
        <w:rPr>
          <w:i/>
          <w:rPrChange w:id="697" w:author="rmlemmons" w:date="2010-03-15T14:34:00Z">
            <w:rPr/>
          </w:rPrChange>
        </w:rPr>
      </w:pPr>
      <w:ins w:id="698" w:author="rmlemmons" w:date="2010-03-14T11:26:00Z">
        <w:r>
          <w:rPr>
            <w:rStyle w:val="EndnoteReference"/>
          </w:rPr>
          <w:endnoteRef/>
        </w:r>
        <w:r>
          <w:t xml:space="preserve"> Karol </w:t>
        </w:r>
        <w:proofErr w:type="spellStart"/>
        <w:r>
          <w:t>Wojtyla</w:t>
        </w:r>
      </w:ins>
      <w:proofErr w:type="spellEnd"/>
      <w:ins w:id="699" w:author="rmlemmons" w:date="2010-03-14T11:30:00Z">
        <w:r>
          <w:t xml:space="preserve"> (</w:t>
        </w:r>
        <w:r w:rsidR="002C615B" w:rsidRPr="002C615B">
          <w:rPr>
            <w:u w:val="single"/>
            <w:rPrChange w:id="700" w:author="rmlemmons" w:date="2010-03-14T11:30:00Z">
              <w:rPr/>
            </w:rPrChange>
          </w:rPr>
          <w:t>L.R.</w:t>
        </w:r>
      </w:ins>
      <w:ins w:id="701" w:author="rmlemmons" w:date="2010-03-15T14:29:00Z">
        <w:r>
          <w:rPr>
            <w:u w:val="single"/>
          </w:rPr>
          <w:t xml:space="preserve">, </w:t>
        </w:r>
        <w:r w:rsidR="002C615B" w:rsidRPr="002C615B">
          <w:rPr>
            <w:rPrChange w:id="702" w:author="rmlemmons" w:date="2010-03-15T15:18:00Z">
              <w:rPr>
                <w:u w:val="single"/>
              </w:rPr>
            </w:rPrChange>
          </w:rPr>
          <w:t>126</w:t>
        </w:r>
      </w:ins>
      <w:ins w:id="703" w:author="rmlemmons" w:date="2010-03-14T11:30:00Z">
        <w:r>
          <w:t>)</w:t>
        </w:r>
      </w:ins>
      <w:ins w:id="704" w:author="rmlemmons" w:date="2010-03-14T11:26:00Z">
        <w:r>
          <w:t xml:space="preserve"> called the need to attain</w:t>
        </w:r>
      </w:ins>
      <w:ins w:id="705" w:author="rmlemmons" w:date="2010-03-15T14:29:00Z">
        <w:r>
          <w:t xml:space="preserve"> </w:t>
        </w:r>
      </w:ins>
      <w:ins w:id="706" w:author="rmlemmons" w:date="2010-03-14T11:26:00Z">
        <w:r>
          <w:t xml:space="preserve">self-fulfillment through the gift of self, the law of </w:t>
        </w:r>
      </w:ins>
      <w:proofErr w:type="spellStart"/>
      <w:ins w:id="707" w:author="rmlemmons" w:date="2010-03-15T14:30:00Z">
        <w:r>
          <w:t>ekstasis</w:t>
        </w:r>
      </w:ins>
      <w:proofErr w:type="spellEnd"/>
      <w:ins w:id="708" w:author="rmlemmons" w:date="2010-03-14T11:26:00Z">
        <w:r>
          <w:t xml:space="preserve">. </w:t>
        </w:r>
        <w:proofErr w:type="spellStart"/>
        <w:r>
          <w:t>Wojtyla</w:t>
        </w:r>
        <w:proofErr w:type="spellEnd"/>
        <w:r>
          <w:t xml:space="preserve"> </w:t>
        </w:r>
      </w:ins>
      <w:ins w:id="709" w:author="rmlemmons" w:date="2010-03-14T11:30:00Z">
        <w:r>
          <w:t>(</w:t>
        </w:r>
        <w:r w:rsidR="002C615B" w:rsidRPr="002C615B">
          <w:rPr>
            <w:u w:val="single"/>
            <w:rPrChange w:id="710" w:author="rmlemmons" w:date="2010-03-14T11:30:00Z">
              <w:rPr/>
            </w:rPrChange>
          </w:rPr>
          <w:t>L.R.</w:t>
        </w:r>
      </w:ins>
      <w:ins w:id="711" w:author="rmlemmons" w:date="2010-03-15T14:29:00Z">
        <w:r w:rsidR="002C615B" w:rsidRPr="002C615B">
          <w:rPr>
            <w:rPrChange w:id="712" w:author="rmlemmons" w:date="2010-03-15T15:18:00Z">
              <w:rPr>
                <w:u w:val="single"/>
              </w:rPr>
            </w:rPrChange>
          </w:rPr>
          <w:t>, 85</w:t>
        </w:r>
      </w:ins>
      <w:ins w:id="713" w:author="rmlemmons" w:date="2010-03-14T11:30:00Z">
        <w:r w:rsidRPr="00F81F6E">
          <w:t>)</w:t>
        </w:r>
        <w:r>
          <w:t xml:space="preserve"> </w:t>
        </w:r>
      </w:ins>
      <w:ins w:id="714" w:author="rmlemmons" w:date="2010-03-14T11:26:00Z">
        <w:r>
          <w:t xml:space="preserve">also argued that unrequited love dries up and </w:t>
        </w:r>
      </w:ins>
      <w:ins w:id="715" w:author="rmlemmons" w:date="2010-03-15T18:20:00Z">
        <w:r>
          <w:t>perishes</w:t>
        </w:r>
      </w:ins>
      <w:ins w:id="716" w:author="rmlemmons" w:date="2010-03-15T14:30:00Z">
        <w:r>
          <w:t>. Love’s unification is thereby lost</w:t>
        </w:r>
      </w:ins>
      <w:ins w:id="717" w:author="rmlemmons" w:date="2010-03-14T11:26:00Z">
        <w:r>
          <w:t>. Although th</w:t>
        </w:r>
      </w:ins>
      <w:ins w:id="718" w:author="rmlemmons" w:date="2010-03-15T18:21:00Z">
        <w:r>
          <w:t>e need for reciprocity</w:t>
        </w:r>
      </w:ins>
      <w:ins w:id="719" w:author="rmlemmons" w:date="2010-03-14T11:26:00Z">
        <w:r>
          <w:t xml:space="preserve"> was </w:t>
        </w:r>
      </w:ins>
      <w:ins w:id="720" w:author="rmlemmons" w:date="2010-03-15T18:20:00Z">
        <w:r>
          <w:t xml:space="preserve">made </w:t>
        </w:r>
      </w:ins>
      <w:ins w:id="721" w:author="rmlemmons" w:date="2010-03-14T11:26:00Z">
        <w:r>
          <w:t>in the context of romantic love, it</w:t>
        </w:r>
      </w:ins>
      <w:ins w:id="722" w:author="rmlemmons" w:date="2010-03-15T18:22:00Z">
        <w:r>
          <w:t xml:space="preserve"> </w:t>
        </w:r>
      </w:ins>
      <w:ins w:id="723" w:author="rmlemmons" w:date="2010-03-14T11:26:00Z">
        <w:r>
          <w:t xml:space="preserve">applies to all loves: </w:t>
        </w:r>
      </w:ins>
      <w:ins w:id="724" w:author="rmlemmons" w:date="2010-03-14T11:28:00Z">
        <w:r>
          <w:t>reciprocation</w:t>
        </w:r>
      </w:ins>
      <w:ins w:id="725" w:author="rmlemmons" w:date="2010-03-14T11:26:00Z">
        <w:r>
          <w:t xml:space="preserve"> </w:t>
        </w:r>
      </w:ins>
      <w:ins w:id="726" w:author="rmlemmons" w:date="2010-03-15T14:31:00Z">
        <w:r>
          <w:t xml:space="preserve">not only </w:t>
        </w:r>
      </w:ins>
      <w:ins w:id="727" w:author="rmlemmons" w:date="2010-03-14T11:28:00Z">
        <w:r>
          <w:t>keeps them alive</w:t>
        </w:r>
      </w:ins>
      <w:ins w:id="728" w:author="rmlemmons" w:date="2010-03-15T14:31:00Z">
        <w:r>
          <w:t xml:space="preserve"> and determines the identity of the mutual love, but also enables unification to occur (</w:t>
        </w:r>
      </w:ins>
      <w:ins w:id="729" w:author="rmlemmons" w:date="2010-03-15T14:32:00Z">
        <w:r>
          <w:rPr>
            <w:u w:val="single"/>
          </w:rPr>
          <w:t>L.R.</w:t>
        </w:r>
        <w:r>
          <w:t xml:space="preserve"> 84-88).</w:t>
        </w:r>
      </w:ins>
      <w:ins w:id="730" w:author="rmlemmons" w:date="2010-03-14T11:28:00Z">
        <w:r>
          <w:t xml:space="preserve"> Indeed this fact can be used to argue for the existence of the Christian God: if He did not recipro</w:t>
        </w:r>
      </w:ins>
      <w:ins w:id="731" w:author="rmlemmons" w:date="2010-03-14T11:29:00Z">
        <w:r>
          <w:t xml:space="preserve">cate </w:t>
        </w:r>
      </w:ins>
      <w:ins w:id="732" w:author="rmlemmons" w:date="2010-03-15T14:32:00Z">
        <w:r>
          <w:t xml:space="preserve">love for </w:t>
        </w:r>
      </w:ins>
      <w:ins w:id="733" w:author="rmlemmons" w:date="2010-03-14T11:29:00Z">
        <w:r>
          <w:t>love, the hermit could not endure his solitude.</w:t>
        </w:r>
      </w:ins>
      <w:ins w:id="734" w:author="rmlemmons" w:date="2010-03-15T14:32:00Z">
        <w:r>
          <w:t xml:space="preserve"> John Paul II, moreover, </w:t>
        </w:r>
      </w:ins>
      <w:ins w:id="735" w:author="rmlemmons" w:date="2010-03-15T18:23:00Z">
        <w:r>
          <w:t xml:space="preserve">applied </w:t>
        </w:r>
      </w:ins>
      <w:ins w:id="736" w:author="rmlemmons" w:date="2010-03-15T14:32:00Z">
        <w:r>
          <w:t>the circle of giving and receiving love to Christian mercy. See</w:t>
        </w:r>
      </w:ins>
      <w:ins w:id="737" w:author="rmlemmons" w:date="2010-03-15T14:33:00Z">
        <w:r>
          <w:t xml:space="preserve"> </w:t>
        </w:r>
        <w:r>
          <w:rPr>
            <w:u w:val="single"/>
          </w:rPr>
          <w:t xml:space="preserve">Dives in </w:t>
        </w:r>
        <w:proofErr w:type="spellStart"/>
        <w:r>
          <w:rPr>
            <w:u w:val="single"/>
          </w:rPr>
          <w:t>Misericordia</w:t>
        </w:r>
        <w:proofErr w:type="spellEnd"/>
        <w:r>
          <w:rPr>
            <w:u w:val="single"/>
          </w:rPr>
          <w:t xml:space="preserve"> </w:t>
        </w:r>
      </w:ins>
      <w:ins w:id="738" w:author="rmlemmons" w:date="2010-03-15T14:34:00Z">
        <w:r>
          <w:t>(14.2): “In reciprocal relationships between persons merciful love is never a unilateral act or process. . . . [I]n reality the one who gives is always also a beneficiary.</w:t>
        </w:r>
      </w:ins>
      <w:ins w:id="739" w:author="rmlemmons" w:date="2010-03-15T14:35:00Z">
        <w:r>
          <w:t>” (14.3): “An act of merciful love is only really such when we are deeply convinced at the moment that we perform it that we are at the same time receiving mercy from the people who are accepting it from us.”</w:t>
        </w:r>
      </w:ins>
    </w:p>
  </w:endnote>
  <w:endnote w:id="48">
    <w:p w:rsidR="00AF6531" w:rsidDel="009F1D4D" w:rsidRDefault="00AF6531">
      <w:pPr>
        <w:pStyle w:val="EndnoteText"/>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del w:id="788" w:author="rmlemmons" w:date="2010-03-08T14:37:00Z"/>
        </w:rPr>
      </w:pPr>
      <w:del w:id="789" w:author="rmlemmons" w:date="2010-03-08T14:37:00Z">
        <w:r w:rsidDel="009F1D4D">
          <w:endnoteRef/>
        </w:r>
        <w:r w:rsidDel="009F1D4D">
          <w:delText xml:space="preserve">. </w:delText>
        </w:r>
        <w:r w:rsidDel="009F1D4D">
          <w:rPr>
            <w:u w:val="single"/>
          </w:rPr>
          <w:delText>S.T.</w:delText>
        </w:r>
        <w:r w:rsidDel="009F1D4D">
          <w:delText xml:space="preserve"> II-II.180.7 ad 3: "Yet, though the contemplation of Divine things which is to be had by wayfarers is imperfect, it is more delightful than all other contemplation however perfect, on account of the excellence of that which is contemplated. Hence the Philosopher says (</w:delText>
        </w:r>
        <w:r w:rsidRPr="009D7DDD" w:rsidDel="009F1D4D">
          <w:rPr>
            <w:u w:val="single"/>
          </w:rPr>
          <w:delText>De Partibus Animalium</w:delText>
        </w:r>
        <w:r w:rsidDel="009F1D4D">
          <w:delText>, 1.5) We may happen to have our own little theories about those sublime beings and godlike substances, and though we grasp them but feebly, nevertheless so elevating is the knowledge that they give us more delight than any of those things that are round about us."</w:delText>
        </w:r>
      </w:del>
    </w:p>
  </w:endnote>
  <w:endnote w:id="49">
    <w:p w:rsidR="00AF6531" w:rsidRDefault="00AF6531" w:rsidP="004E3D13">
      <w:pPr>
        <w:pStyle w:val="EndnoteText"/>
        <w:rPr>
          <w:ins w:id="810" w:author="rmlemmons" w:date="2010-03-10T14:03:00Z"/>
        </w:rPr>
      </w:pPr>
      <w:ins w:id="811" w:author="rmlemmons" w:date="2010-03-10T14:03:00Z">
        <w:r>
          <w:rPr>
            <w:rStyle w:val="EndnoteReference"/>
          </w:rPr>
          <w:endnoteRef/>
        </w:r>
        <w:r>
          <w:t xml:space="preserve"> That God is living, thinking, and good was argued by Aristotle</w:t>
        </w:r>
      </w:ins>
      <w:ins w:id="812" w:author="rmlemmons" w:date="2010-03-14T11:59:00Z">
        <w:r>
          <w:t xml:space="preserve">, </w:t>
        </w:r>
      </w:ins>
      <w:ins w:id="813" w:author="rmlemmons" w:date="2010-03-10T14:03:00Z">
        <w:r w:rsidR="002C615B" w:rsidRPr="002C615B">
          <w:rPr>
            <w:u w:val="single"/>
            <w:rPrChange w:id="814" w:author="rmlemmons" w:date="2010-03-14T12:00:00Z">
              <w:rPr/>
            </w:rPrChange>
          </w:rPr>
          <w:t>Meta</w:t>
        </w:r>
      </w:ins>
      <w:ins w:id="815" w:author="rmlemmons" w:date="2010-03-14T12:00:00Z">
        <w:r>
          <w:t>. 12.7 (</w:t>
        </w:r>
      </w:ins>
      <w:ins w:id="816" w:author="rmlemmons" w:date="2010-03-10T14:03:00Z">
        <w:r>
          <w:t>1072a25-28</w:t>
        </w:r>
      </w:ins>
      <w:ins w:id="817" w:author="rmlemmons" w:date="2010-03-14T12:00:00Z">
        <w:r>
          <w:t>)</w:t>
        </w:r>
      </w:ins>
      <w:ins w:id="818" w:author="rmlemmons" w:date="2010-03-10T14:03:00Z">
        <w:r>
          <w:t>: “And life also belongs to God; for the actuality of thought is life, and God is that actuality; and God’s self-dependent actuality is life most good and eternal. We say therefore that God is a living being, eternal, most good.”</w:t>
        </w:r>
      </w:ins>
    </w:p>
  </w:endnote>
  <w:endnote w:id="50">
    <w:p w:rsidR="00AF6531" w:rsidRDefault="00AF6531" w:rsidP="00D41F34">
      <w:pPr>
        <w:pStyle w:val="EndnoteText"/>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ns w:id="843" w:author="rmlemmons" w:date="2010-03-09T13:55:00Z"/>
        </w:rPr>
      </w:pPr>
      <w:ins w:id="844" w:author="rmlemmons" w:date="2010-03-09T13:55:00Z">
        <w:r>
          <w:endnoteRef/>
        </w:r>
        <w:r>
          <w:t xml:space="preserve">. </w:t>
        </w:r>
        <w:r>
          <w:rPr>
            <w:u w:val="single"/>
          </w:rPr>
          <w:t>S.T.</w:t>
        </w:r>
        <w:r>
          <w:t xml:space="preserve"> II-II.180.7 ad 3: "Yet, though the contemplation of Divine things which is to be had by wayfarers is imperfect, it is more delightful than all other contemplation however perfect, on account of the excellence of that which is contemplated.</w:t>
        </w:r>
      </w:ins>
      <w:ins w:id="845" w:author="rmlemmons" w:date="2010-03-15T18:18:00Z">
        <w:r>
          <w:t>”</w:t>
        </w:r>
      </w:ins>
    </w:p>
  </w:endnote>
  <w:endnote w:id="51">
    <w:p w:rsidR="00AF6531" w:rsidRDefault="00AF6531">
      <w:pPr>
        <w:pStyle w:val="EndnoteText"/>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endnoteRef/>
      </w:r>
      <w:r>
        <w:t xml:space="preserve">. </w:t>
      </w:r>
      <w:ins w:id="860" w:author="rmlemmons" w:date="2010-03-09T15:08:00Z">
        <w:r w:rsidR="002C615B" w:rsidRPr="002C615B">
          <w:rPr>
            <w:u w:val="single"/>
            <w:rPrChange w:id="861" w:author="rmlemmons" w:date="2010-03-09T15:08:00Z">
              <w:rPr/>
            </w:rPrChange>
          </w:rPr>
          <w:t>S.T.</w:t>
        </w:r>
        <w:r>
          <w:t xml:space="preserve"> </w:t>
        </w:r>
      </w:ins>
      <w:moveFromRangeStart w:id="862" w:author="rmlemmons" w:date="2010-03-09T14:17:00Z" w:name="move255907557"/>
      <w:moveFrom w:id="863" w:author="rmlemmons" w:date="2010-03-09T14:17:00Z">
        <w:r w:rsidDel="00297008">
          <w:rPr>
            <w:u w:val="single"/>
          </w:rPr>
          <w:t>S.T.</w:t>
        </w:r>
        <w:r w:rsidDel="00297008">
          <w:t xml:space="preserve"> I-II.26.2c ad 2: "[U]nion is a result of love." </w:t>
        </w:r>
      </w:moveFrom>
      <w:moveFromRangeEnd w:id="862"/>
      <w:r>
        <w:t>II-II.180.7c: "[C]</w:t>
      </w:r>
      <w:proofErr w:type="spellStart"/>
      <w:r>
        <w:t>ontemplation</w:t>
      </w:r>
      <w:proofErr w:type="spellEnd"/>
      <w:r>
        <w:t xml:space="preserve"> may be delightful on the part of its object, in so far as one contemplates that which one loves; even as bodily vision gives pleasure, not only because to see is pleasurable in itself, but because one sees a person whom one loves.”</w:t>
      </w:r>
      <w:ins w:id="864" w:author="rmlemmons" w:date="2010-03-09T15:08:00Z">
        <w:r>
          <w:t xml:space="preserve"> </w:t>
        </w:r>
      </w:ins>
      <w:moveToRangeStart w:id="865" w:author="rmlemmons" w:date="2010-03-09T15:08:00Z" w:name="move255910616"/>
      <w:moveTo w:id="866" w:author="rmlemmons" w:date="2010-03-09T15:08:00Z">
        <w:r>
          <w:rPr>
            <w:u w:val="single"/>
          </w:rPr>
          <w:t>S.T.</w:t>
        </w:r>
        <w:r>
          <w:t xml:space="preserve"> II-II.28.1c: "For joy is caused by love, either through the presence of the thing loved, or because the proper good of the thing loved exists and endures in it; and the latter is the case chiefly in the love of benevolence, whereby a man rejoices in the well-being of his friend, though he be absent.”</w:t>
        </w:r>
      </w:moveTo>
      <w:moveToRangeEnd w:id="865"/>
    </w:p>
  </w:endnote>
  <w:endnote w:id="52">
    <w:p w:rsidR="00AF6531" w:rsidDel="00F00900" w:rsidRDefault="00AF6531">
      <w:pPr>
        <w:pStyle w:val="EndnoteText"/>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del w:id="883" w:author="rmlemmons" w:date="2010-03-09T15:08:00Z"/>
        </w:rPr>
      </w:pPr>
      <w:del w:id="884" w:author="rmlemmons" w:date="2010-03-09T15:08:00Z">
        <w:r w:rsidDel="00F00900">
          <w:endnoteRef/>
        </w:r>
        <w:r w:rsidDel="00F00900">
          <w:delText xml:space="preserve">. </w:delText>
        </w:r>
      </w:del>
      <w:moveFromRangeStart w:id="885" w:author="rmlemmons" w:date="2010-03-09T15:08:00Z" w:name="move255910616"/>
      <w:moveFrom w:id="886" w:author="rmlemmons" w:date="2010-03-09T15:08:00Z">
        <w:del w:id="887" w:author="rmlemmons" w:date="2010-03-09T15:08:00Z">
          <w:r w:rsidDel="00F00900">
            <w:rPr>
              <w:u w:val="single"/>
            </w:rPr>
            <w:delText>S.T.</w:delText>
          </w:r>
          <w:r w:rsidDel="00F00900">
            <w:delText xml:space="preserve"> II-II.28.1c: "For joy is caused by love, either through the presence of the thing loved, or because the proper good of the thing loved exists and endures in it; and the latter is the case chiefly in the love of benevolence, whereby a man rejoices in the well-being of his friend, though he be absent.”</w:delText>
          </w:r>
        </w:del>
      </w:moveFrom>
      <w:moveFromRangeEnd w:id="885"/>
    </w:p>
  </w:endnote>
  <w:endnote w:id="53">
    <w:p w:rsidR="00AF6531" w:rsidRPr="00F52802" w:rsidRDefault="00AF6531">
      <w:pPr>
        <w:pStyle w:val="EndnoteText"/>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endnoteRef/>
      </w:r>
      <w:r>
        <w:t xml:space="preserve">. </w:t>
      </w:r>
      <w:del w:id="925" w:author="rmlemmons" w:date="2010-03-09T15:33:00Z">
        <w:r w:rsidDel="00F52802">
          <w:delText xml:space="preserve">Cf  </w:delText>
        </w:r>
        <w:r w:rsidDel="00F52802">
          <w:rPr>
            <w:u w:val="single"/>
          </w:rPr>
          <w:delText>S.T.</w:delText>
        </w:r>
        <w:r w:rsidDel="00F52802">
          <w:delText xml:space="preserve"> I-II.3.5c; </w:delText>
        </w:r>
        <w:r w:rsidDel="00F52802">
          <w:rPr>
            <w:u w:val="single"/>
          </w:rPr>
          <w:delText>S.T.</w:delText>
        </w:r>
        <w:r w:rsidDel="00F52802">
          <w:delText xml:space="preserve"> I-II.4.7c.  Also s</w:delText>
        </w:r>
      </w:del>
      <w:ins w:id="926" w:author="rmlemmons" w:date="2010-03-09T15:33:00Z">
        <w:r>
          <w:t>S</w:t>
        </w:r>
      </w:ins>
      <w:r>
        <w:t xml:space="preserve">ee </w:t>
      </w:r>
      <w:r>
        <w:rPr>
          <w:u w:val="single"/>
        </w:rPr>
        <w:t>S.T.</w:t>
      </w:r>
      <w:r>
        <w:t xml:space="preserve"> I-II.5.5c: “Imperfect happiness that can be had in this </w:t>
      </w:r>
      <w:proofErr w:type="gramStart"/>
      <w:r>
        <w:t>life,</w:t>
      </w:r>
      <w:proofErr w:type="gramEnd"/>
      <w:r>
        <w:t xml:space="preserve"> can be acquired by man by his natural powers, in the same way as virtue, in whose operation it consists.”</w:t>
      </w:r>
      <w:ins w:id="927" w:author="rmlemmons" w:date="2010-03-09T15:33:00Z">
        <w:r>
          <w:t xml:space="preserve"> Also see </w:t>
        </w:r>
        <w:r>
          <w:rPr>
            <w:u w:val="single"/>
          </w:rPr>
          <w:t>S.T.</w:t>
        </w:r>
        <w:r>
          <w:t xml:space="preserve"> I-II.3.5c: “But imperfect happiness, such as can be had here, consists first and principally in contemplation, but secondarily, in an operation of the practical intellect directing human actions and possessions.</w:t>
        </w:r>
      </w:ins>
      <w:ins w:id="928" w:author="rmlemmons" w:date="2010-03-09T15:34:00Z">
        <w:r>
          <w:t>”</w:t>
        </w:r>
      </w:ins>
    </w:p>
  </w:endnote>
  <w:endnote w:id="54">
    <w:p w:rsidR="00AF6531" w:rsidRDefault="00AF6531">
      <w:pPr>
        <w:pStyle w:val="EndnoteText"/>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endnoteRef/>
      </w:r>
      <w:r>
        <w:t xml:space="preserve">. </w:t>
      </w:r>
      <w:r>
        <w:rPr>
          <w:u w:val="single"/>
        </w:rPr>
        <w:t>S.T.</w:t>
      </w:r>
      <w:r>
        <w:t xml:space="preserve"> I-II.5.3 </w:t>
      </w:r>
      <w:proofErr w:type="gramStart"/>
      <w:r>
        <w:t>ad  2</w:t>
      </w:r>
      <w:proofErr w:type="gramEnd"/>
      <w:r>
        <w:t xml:space="preserve">. “The imperfection of participated happiness is due to one of two causes. First, on the part of the object of happiness, </w:t>
      </w:r>
      <w:proofErr w:type="gramStart"/>
      <w:r>
        <w:t>which is not seen in Its Essence: and this imperfection destroys the nature of true happiness.</w:t>
      </w:r>
      <w:proofErr w:type="gramEnd"/>
      <w:r>
        <w:t xml:space="preserve"> Secondly, the imperfection may be on the part of the participator, who indeed attains the object of happiness, in itself, namely, God: imperfectly, however, in comparison with the way in which God enjoys Himself. This imperfection does not destroy the true nature of happiness; because, since happiness is an operation, as stated above (Question 3, Article 2) the true nature of happiness is taken from the object, which specifies the act, and not from the subject.” </w:t>
      </w:r>
      <w:ins w:id="942" w:author="rmlemmons" w:date="2010-03-09T15:34:00Z">
        <w:r>
          <w:t xml:space="preserve">Also see </w:t>
        </w:r>
        <w:r w:rsidR="002C615B" w:rsidRPr="002C615B">
          <w:rPr>
            <w:u w:val="single"/>
            <w:rPrChange w:id="943" w:author="rmlemmons" w:date="2010-03-09T15:35:00Z">
              <w:rPr/>
            </w:rPrChange>
          </w:rPr>
          <w:t>S.T.</w:t>
        </w:r>
        <w:r>
          <w:t xml:space="preserve"> I-II.3.8.</w:t>
        </w:r>
      </w:ins>
    </w:p>
  </w:endnote>
  <w:endnote w:id="55">
    <w:p w:rsidR="00AF6531" w:rsidRDefault="00AF6531">
      <w:pPr>
        <w:pStyle w:val="EndnoteText"/>
      </w:pPr>
      <w:ins w:id="950" w:author="rmlemmons" w:date="2010-03-09T14:17:00Z">
        <w:r>
          <w:rPr>
            <w:rStyle w:val="EndnoteReference"/>
          </w:rPr>
          <w:endnoteRef/>
        </w:r>
        <w:r>
          <w:t xml:space="preserve"> </w:t>
        </w:r>
      </w:ins>
      <w:moveToRangeStart w:id="951" w:author="rmlemmons" w:date="2010-03-09T14:17:00Z" w:name="move255907557"/>
      <w:moveTo w:id="952" w:author="rmlemmons" w:date="2010-03-09T14:17:00Z">
        <w:r>
          <w:rPr>
            <w:u w:val="single"/>
          </w:rPr>
          <w:t>S.T.</w:t>
        </w:r>
        <w:r>
          <w:t xml:space="preserve"> I-II.26.2c ad 2: "[U]</w:t>
        </w:r>
        <w:proofErr w:type="spellStart"/>
        <w:r>
          <w:t>nion</w:t>
        </w:r>
        <w:proofErr w:type="spellEnd"/>
        <w:r>
          <w:t xml:space="preserve"> is a result of love."</w:t>
        </w:r>
      </w:moveTo>
      <w:moveToRangeEnd w:id="951"/>
    </w:p>
  </w:endnote>
  <w:endnote w:id="56">
    <w:p w:rsidR="00AF6531" w:rsidRDefault="00AF6531" w:rsidP="001E0D30">
      <w:pPr>
        <w:pStyle w:val="EndnoteText"/>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ins w:id="959" w:author="rmlemmons" w:date="2010-03-09T14:24:00Z"/>
        </w:rPr>
      </w:pPr>
      <w:ins w:id="960" w:author="rmlemmons" w:date="2010-03-09T14:24:00Z">
        <w:r>
          <w:endnoteRef/>
        </w:r>
        <w:r>
          <w:t xml:space="preserve">. </w:t>
        </w:r>
        <w:r>
          <w:rPr>
            <w:u w:val="single"/>
          </w:rPr>
          <w:t>S.T.</w:t>
        </w:r>
        <w:r>
          <w:t xml:space="preserve"> I-II.27.2 ad 2: “Something is required for the perfection of </w:t>
        </w:r>
        <w:proofErr w:type="gramStart"/>
        <w:r>
          <w:t>knowledge, that</w:t>
        </w:r>
        <w:proofErr w:type="gramEnd"/>
        <w:r>
          <w:t xml:space="preserve"> is not requisite for the perfection of love. For knowledge belongs to the reason, whose function it is to distinguish things which in reality are united, and to unite together, after a fashion, things that are distinct, by comparing one with another. Consequently the perfection of knowledge requires that man should know distinctly all that is in a thing, such as its parts, powers, and properties. On the other hand, love is in the appetitive power, which regards a thing as it is in itself: wherefore it suffices, for the perfection of love, that a thing be loved according as it is known in itself. Hence it is, therefore, that a thing is loved </w:t>
        </w:r>
        <w:r w:rsidRPr="009D7DDD">
          <w:rPr>
            <w:u w:val="single"/>
          </w:rPr>
          <w:t>more</w:t>
        </w:r>
        <w:r w:rsidRPr="005230C2">
          <w:t xml:space="preserve"> </w:t>
        </w:r>
        <w:r>
          <w:t>than it is known; since it can be loved perfectly, even without being perfectly known. This . . . applies to the love of God.”</w:t>
        </w:r>
      </w:ins>
    </w:p>
  </w:endnote>
  <w:endnote w:id="57">
    <w:p w:rsidR="00AF6531" w:rsidDel="009F1D4D" w:rsidRDefault="00AF6531">
      <w:pPr>
        <w:pStyle w:val="EndnoteText"/>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del w:id="962" w:author="rmlemmons" w:date="2010-03-08T14:41:00Z"/>
        </w:rPr>
      </w:pPr>
      <w:del w:id="963" w:author="rmlemmons" w:date="2010-03-08T14:41:00Z">
        <w:r w:rsidDel="009F1D4D">
          <w:endnoteRef/>
        </w:r>
        <w:r w:rsidDel="009F1D4D">
          <w:delText xml:space="preserve">. </w:delText>
        </w:r>
        <w:r w:rsidDel="009F1D4D">
          <w:rPr>
            <w:u w:val="single"/>
          </w:rPr>
          <w:delText>S.T.</w:delText>
        </w:r>
        <w:r w:rsidDel="009F1D4D">
          <w:delText xml:space="preserve"> I-II.27.2 ad 2: “Something is required for the perfection of knowledge, that is not requisite for the perfection of love. For knowledge belongs to the reason, whose function it is to distinguish things which in reality are united, and to unite together, after a fashion, things that are distinct, by comparing one with another. Consequently the perfection of knowledge requires that man should know distinctly all that is in a thing, such as its parts, powers, and properties. On the other hand, love is in the appetitive power, which regards a thing as it is in itself: wherefore it suffices, for the perfection of love, that a thing be loved according as it is known in itself. Hence it is, therefore, that a thing is loved </w:delText>
        </w:r>
        <w:r w:rsidRPr="009D7DDD" w:rsidDel="009F1D4D">
          <w:rPr>
            <w:u w:val="single"/>
          </w:rPr>
          <w:delText>more</w:delText>
        </w:r>
        <w:r w:rsidRPr="005230C2" w:rsidDel="009F1D4D">
          <w:delText xml:space="preserve"> </w:delText>
        </w:r>
        <w:r w:rsidDel="009F1D4D">
          <w:delText>than it is known; since it can be loved perfectly, even without being perfectly known. This . . . applies to the love of God.”</w:delText>
        </w:r>
      </w:del>
    </w:p>
  </w:endnote>
  <w:endnote w:id="58">
    <w:p w:rsidR="00AF6531" w:rsidRDefault="00AF6531">
      <w:pPr>
        <w:pStyle w:val="EndnoteText"/>
      </w:pPr>
      <w:ins w:id="978" w:author="rmlemmons" w:date="2010-03-09T15:00:00Z">
        <w:r>
          <w:rPr>
            <w:rStyle w:val="EndnoteReference"/>
          </w:rPr>
          <w:endnoteRef/>
        </w:r>
        <w:r>
          <w:t xml:space="preserve">The ache that exists until the essence of God is known is the reason why Aquinas argued that </w:t>
        </w:r>
      </w:ins>
      <w:ins w:id="979" w:author="rmlemmons" w:date="2010-03-10T14:30:00Z">
        <w:r>
          <w:t xml:space="preserve">only </w:t>
        </w:r>
      </w:ins>
      <w:ins w:id="980" w:author="rmlemmons" w:date="2010-03-09T15:00:00Z">
        <w:r>
          <w:t xml:space="preserve">the </w:t>
        </w:r>
      </w:ins>
      <w:ins w:id="981" w:author="rmlemmons" w:date="2010-03-10T14:29:00Z">
        <w:r>
          <w:t xml:space="preserve">heavenly vision of God </w:t>
        </w:r>
      </w:ins>
      <w:ins w:id="982" w:author="rmlemmons" w:date="2010-03-09T15:00:00Z">
        <w:r>
          <w:t xml:space="preserve">can </w:t>
        </w:r>
      </w:ins>
      <w:ins w:id="983" w:author="rmlemmons" w:date="2010-03-10T14:30:00Z">
        <w:r>
          <w:t xml:space="preserve">fully </w:t>
        </w:r>
      </w:ins>
      <w:ins w:id="984" w:author="rmlemmons" w:date="2010-03-09T15:00:00Z">
        <w:r>
          <w:t>satisfy human desire. See S.T. I-II.3.8c.</w:t>
        </w:r>
      </w:ins>
    </w:p>
  </w:endnote>
  <w:endnote w:id="59">
    <w:p w:rsidR="00AF6531" w:rsidRDefault="00AF6531">
      <w:pPr>
        <w:pStyle w:val="EndnoteText"/>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endnoteRef/>
      </w:r>
      <w:r>
        <w:t xml:space="preserve">. </w:t>
      </w:r>
      <w:r>
        <w:rPr>
          <w:u w:val="single"/>
        </w:rPr>
        <w:t>S.T.</w:t>
      </w:r>
      <w:r>
        <w:t xml:space="preserve"> I.12.12c: From God’s sensible effects, “we can be led from them so far as to know of God whether He exists and to know of Him what must necessarily belong to Him as the first cause of all things.”</w:t>
      </w:r>
    </w:p>
  </w:endnote>
  <w:endnote w:id="60">
    <w:p w:rsidR="00AF6531" w:rsidRDefault="00AF6531">
      <w:pPr>
        <w:pStyle w:val="EndnoteText"/>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endnoteRef/>
      </w:r>
      <w:r>
        <w:t xml:space="preserve">. Archibald </w:t>
      </w:r>
      <w:proofErr w:type="spellStart"/>
      <w:r>
        <w:t>Routledge</w:t>
      </w:r>
      <w:proofErr w:type="spellEnd"/>
      <w:r>
        <w:t xml:space="preserve"> argued that the beauty of the nature does not contribute to human survival but rather to the awareness of God’s love; see </w:t>
      </w:r>
      <w:r>
        <w:rPr>
          <w:u w:val="single"/>
        </w:rPr>
        <w:t xml:space="preserve">Peace in the Heart </w:t>
      </w:r>
      <w:r>
        <w:t>(Garden City, Doubleday Doran Co, 1930).</w:t>
      </w:r>
    </w:p>
  </w:endnote>
  <w:endnote w:id="61">
    <w:p w:rsidR="00AF6531" w:rsidRDefault="00AF6531">
      <w:pPr>
        <w:pStyle w:val="EndnoteText"/>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endnoteRef/>
      </w:r>
      <w:r>
        <w:t xml:space="preserve">. </w:t>
      </w:r>
      <w:proofErr w:type="spellStart"/>
      <w:r>
        <w:t>Kwasi</w:t>
      </w:r>
      <w:proofErr w:type="spellEnd"/>
      <w:r>
        <w:t xml:space="preserve"> </w:t>
      </w:r>
      <w:proofErr w:type="spellStart"/>
      <w:r>
        <w:t>Wiredu</w:t>
      </w:r>
      <w:proofErr w:type="spellEnd"/>
      <w:r>
        <w:t xml:space="preserve">, “An </w:t>
      </w:r>
      <w:proofErr w:type="spellStart"/>
      <w:r>
        <w:t>Akan</w:t>
      </w:r>
      <w:proofErr w:type="spellEnd"/>
      <w:r>
        <w:t xml:space="preserve"> Perspective on Human Rights,” in </w:t>
      </w:r>
      <w:r>
        <w:rPr>
          <w:u w:val="single"/>
        </w:rPr>
        <w:t xml:space="preserve">Human Rights in Africa: Cross Cultural Perspectives. </w:t>
      </w:r>
      <w:proofErr w:type="gramStart"/>
      <w:r>
        <w:t>(Washington D.C.: Brookings Institute Press, 1970), 157-171, at 167.</w:t>
      </w:r>
      <w:proofErr w:type="gramEnd"/>
    </w:p>
  </w:endnote>
  <w:endnote w:id="62">
    <w:p w:rsidR="00AF6531" w:rsidRDefault="00AF6531">
      <w:pPr>
        <w:pStyle w:val="EndnoteText"/>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endnoteRef/>
      </w:r>
      <w:r>
        <w:t xml:space="preserve">. Oliver Sacks, </w:t>
      </w:r>
      <w:proofErr w:type="gramStart"/>
      <w:r>
        <w:rPr>
          <w:u w:val="single"/>
        </w:rPr>
        <w:t>The</w:t>
      </w:r>
      <w:proofErr w:type="gramEnd"/>
      <w:r>
        <w:rPr>
          <w:u w:val="single"/>
        </w:rPr>
        <w:t xml:space="preserve"> Man Who Mistook His Wife for a Hat and Other Clinical Tales</w:t>
      </w:r>
      <w:r>
        <w:t xml:space="preserve">, Touchstone Edition (New York: Simon and Schuster, 1998), </w:t>
      </w:r>
      <w:del w:id="991" w:author="rmlemmons" w:date="2010-03-15T18:27:00Z">
        <w:r w:rsidDel="00AF6531">
          <w:delText xml:space="preserve"> </w:delText>
        </w:r>
      </w:del>
      <w:r>
        <w:t>25.</w:t>
      </w:r>
      <w:ins w:id="992" w:author="rmlemmons" w:date="2010-03-15T18:27:00Z">
        <w:r>
          <w:t xml:space="preserve"> I am grateful to </w:t>
        </w:r>
      </w:ins>
      <w:proofErr w:type="spellStart"/>
      <w:ins w:id="993" w:author="rmlemmons" w:date="2010-03-15T18:28:00Z">
        <w:r w:rsidR="00EB2C00">
          <w:t>Eleonore</w:t>
        </w:r>
        <w:proofErr w:type="spellEnd"/>
        <w:r w:rsidR="00EB2C00">
          <w:t xml:space="preserve"> Stump</w:t>
        </w:r>
      </w:ins>
      <w:ins w:id="994" w:author="rmlemmons" w:date="2010-03-15T18:29:00Z">
        <w:r w:rsidR="00EB2C00">
          <w:t xml:space="preserve"> for bringing to my attention, through her </w:t>
        </w:r>
        <w:r w:rsidR="002C615B" w:rsidRPr="002C615B">
          <w:rPr>
            <w:u w:val="single"/>
            <w:rPrChange w:id="995" w:author="rmlemmons" w:date="2010-03-15T18:29:00Z">
              <w:rPr/>
            </w:rPrChange>
          </w:rPr>
          <w:t>Aquinas</w:t>
        </w:r>
        <w:r w:rsidR="00EB2C00">
          <w:rPr>
            <w:u w:val="single"/>
          </w:rPr>
          <w:t>, the relevance of Dr. Sack’s clinical experiences for capturing the range of contemplative acts.</w:t>
        </w:r>
      </w:ins>
    </w:p>
  </w:endnote>
  <w:endnote w:id="63">
    <w:p w:rsidR="00AF6531" w:rsidRDefault="00AF6531">
      <w:pPr>
        <w:pStyle w:val="EndnoteText"/>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endnoteRef/>
      </w:r>
      <w:r>
        <w:t xml:space="preserve">. </w:t>
      </w:r>
      <w:proofErr w:type="gramStart"/>
      <w:r w:rsidRPr="009D7DDD">
        <w:t>Ibid.</w:t>
      </w:r>
      <w:r>
        <w:t>,</w:t>
      </w:r>
      <w:proofErr w:type="gramEnd"/>
      <w:r>
        <w:t xml:space="preserve"> p. 27.</w:t>
      </w:r>
    </w:p>
  </w:endnote>
  <w:endnote w:id="64">
    <w:p w:rsidR="00AF6531" w:rsidRDefault="00AF6531">
      <w:pPr>
        <w:pStyle w:val="EndnoteText"/>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endnoteRef/>
      </w:r>
      <w:r>
        <w:t xml:space="preserve">. </w:t>
      </w:r>
      <w:proofErr w:type="gramStart"/>
      <w:r w:rsidRPr="009D7DDD">
        <w:t>Ibid.</w:t>
      </w:r>
      <w:r>
        <w:rPr>
          <w:i/>
        </w:rPr>
        <w:t>,</w:t>
      </w:r>
      <w:proofErr w:type="gramEnd"/>
      <w:r>
        <w:t xml:space="preserve"> p. 37-39.</w:t>
      </w:r>
    </w:p>
  </w:endnote>
  <w:endnote w:id="65">
    <w:p w:rsidR="00AF6531" w:rsidRDefault="00AF6531">
      <w:pPr>
        <w:pStyle w:val="EndnoteText"/>
        <w:widowControl/>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r>
        <w:endnoteRef/>
      </w:r>
      <w:r>
        <w:t xml:space="preserve">. </w:t>
      </w:r>
      <w:proofErr w:type="gramStart"/>
      <w:r w:rsidRPr="009D7DDD">
        <w:t>Ibid.</w:t>
      </w:r>
      <w:r>
        <w:rPr>
          <w:i/>
        </w:rPr>
        <w:t>,</w:t>
      </w:r>
      <w:proofErr w:type="gramEnd"/>
      <w:r>
        <w:t xml:space="preserve"> pp. 178-9.</w:t>
      </w:r>
    </w:p>
  </w:endnote>
  <w:endnote w:id="66">
    <w:p w:rsidR="00AF6531" w:rsidRPr="005D6BD0" w:rsidRDefault="00AF6531">
      <w:pPr>
        <w:pStyle w:val="EndnoteText"/>
      </w:pPr>
      <w:ins w:id="1021" w:author="rmlemmons" w:date="2010-03-15T14:05:00Z">
        <w:r>
          <w:rPr>
            <w:rStyle w:val="EndnoteReference"/>
          </w:rPr>
          <w:endnoteRef/>
        </w:r>
        <w:r>
          <w:t xml:space="preserve"> Cf. </w:t>
        </w:r>
        <w:r>
          <w:rPr>
            <w:u w:val="single"/>
          </w:rPr>
          <w:t>L.R.</w:t>
        </w:r>
        <w:r>
          <w:t xml:space="preserve"> (123): “[T]he fundamental ethical characteristic of love [is that] it is an affirmation of the person or else it is not love at all. . . . Love as a virtue is oriented by the will towards the value of the person.</w:t>
        </w:r>
      </w:ins>
      <w:ins w:id="1022" w:author="rmlemmons" w:date="2010-03-15T14:06:00Z">
        <w:r>
          <w:t>”</w:t>
        </w:r>
      </w:ins>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531" w:rsidRDefault="00AF65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531" w:rsidRDefault="00AF65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0" w:lineRule="atLea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6531" w:rsidRDefault="00AF6531">
      <w:r>
        <w:separator/>
      </w:r>
    </w:p>
  </w:footnote>
  <w:footnote w:type="continuationSeparator" w:id="0">
    <w:p w:rsidR="00AF6531" w:rsidRDefault="00AF653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531" w:rsidRDefault="00AF6531">
    <w:pPr>
      <w:framePr w:w="9360" w:h="280" w:hRule="exact" w:wrap="notBeside" w:vAnchor="page" w:hAnchor="text" w:y="115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0" w:lineRule="atLeast"/>
      <w:jc w:val="right"/>
      <w:rPr>
        <w:vanish/>
      </w:rPr>
    </w:pPr>
    <w:r>
      <w:rPr>
        <w:color w:val="000000"/>
      </w:rPr>
      <w:pgNum/>
    </w:r>
  </w:p>
  <w:p w:rsidR="00AF6531" w:rsidRDefault="00AF65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6531" w:rsidRDefault="00AF6531">
    <w:pPr>
      <w:framePr w:w="9360" w:h="280" w:hRule="exact" w:wrap="notBeside" w:vAnchor="page" w:hAnchor="text" w:y="1152"/>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line="0" w:lineRule="atLeast"/>
      <w:jc w:val="right"/>
      <w:rPr>
        <w:vanish/>
      </w:rPr>
    </w:pPr>
    <w:r>
      <w:rPr>
        <w:color w:val="000000"/>
      </w:rPr>
      <w:pgNum/>
    </w:r>
  </w:p>
  <w:p w:rsidR="00AF6531" w:rsidRDefault="00AF65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bordersDoNotSurroundHeader/>
  <w:bordersDoNotSurroundFooter/>
  <w:proofState w:spelling="clean" w:grammar="clean"/>
  <w:revisionView w:markup="0"/>
  <w:trackRevisions/>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rsids>
    <w:rsidRoot w:val="00FC6878"/>
    <w:rsid w:val="00017ABF"/>
    <w:rsid w:val="00022F40"/>
    <w:rsid w:val="0003664C"/>
    <w:rsid w:val="000740C6"/>
    <w:rsid w:val="000931F9"/>
    <w:rsid w:val="000C2A67"/>
    <w:rsid w:val="000E0459"/>
    <w:rsid w:val="000E0EB7"/>
    <w:rsid w:val="00142A3F"/>
    <w:rsid w:val="001479DB"/>
    <w:rsid w:val="00162A33"/>
    <w:rsid w:val="00176C99"/>
    <w:rsid w:val="001B17AE"/>
    <w:rsid w:val="001D5CC2"/>
    <w:rsid w:val="001E0D30"/>
    <w:rsid w:val="001E2BC6"/>
    <w:rsid w:val="0020314F"/>
    <w:rsid w:val="0021288F"/>
    <w:rsid w:val="0021436A"/>
    <w:rsid w:val="002240D3"/>
    <w:rsid w:val="00246736"/>
    <w:rsid w:val="002476AF"/>
    <w:rsid w:val="00297008"/>
    <w:rsid w:val="002A239E"/>
    <w:rsid w:val="002C0DAB"/>
    <w:rsid w:val="002C4646"/>
    <w:rsid w:val="002C615B"/>
    <w:rsid w:val="003076A7"/>
    <w:rsid w:val="00310A6F"/>
    <w:rsid w:val="003264C4"/>
    <w:rsid w:val="00331491"/>
    <w:rsid w:val="00340A71"/>
    <w:rsid w:val="003451DD"/>
    <w:rsid w:val="00347FB2"/>
    <w:rsid w:val="00375A11"/>
    <w:rsid w:val="0037662A"/>
    <w:rsid w:val="00385B47"/>
    <w:rsid w:val="00392DE7"/>
    <w:rsid w:val="003C569F"/>
    <w:rsid w:val="003D62E5"/>
    <w:rsid w:val="003F2BDF"/>
    <w:rsid w:val="003F4F4C"/>
    <w:rsid w:val="00401768"/>
    <w:rsid w:val="00434913"/>
    <w:rsid w:val="00450863"/>
    <w:rsid w:val="004534CC"/>
    <w:rsid w:val="00460276"/>
    <w:rsid w:val="004728ED"/>
    <w:rsid w:val="00491D82"/>
    <w:rsid w:val="004A04E5"/>
    <w:rsid w:val="004A7DEB"/>
    <w:rsid w:val="004D16D1"/>
    <w:rsid w:val="004D5F8F"/>
    <w:rsid w:val="004E3D13"/>
    <w:rsid w:val="00504106"/>
    <w:rsid w:val="005230C2"/>
    <w:rsid w:val="00526669"/>
    <w:rsid w:val="00550F44"/>
    <w:rsid w:val="00552BA4"/>
    <w:rsid w:val="00580E74"/>
    <w:rsid w:val="005A60EF"/>
    <w:rsid w:val="005B4F9D"/>
    <w:rsid w:val="005C3FF4"/>
    <w:rsid w:val="005D6BD0"/>
    <w:rsid w:val="005E1CCE"/>
    <w:rsid w:val="005F11D0"/>
    <w:rsid w:val="00630BFA"/>
    <w:rsid w:val="006654DE"/>
    <w:rsid w:val="00677F65"/>
    <w:rsid w:val="006804E7"/>
    <w:rsid w:val="0068077C"/>
    <w:rsid w:val="00684715"/>
    <w:rsid w:val="006B151D"/>
    <w:rsid w:val="006B43DF"/>
    <w:rsid w:val="006D2B85"/>
    <w:rsid w:val="006F012C"/>
    <w:rsid w:val="006F59A9"/>
    <w:rsid w:val="00705C6F"/>
    <w:rsid w:val="00750FFC"/>
    <w:rsid w:val="00763534"/>
    <w:rsid w:val="0076406A"/>
    <w:rsid w:val="00784D8B"/>
    <w:rsid w:val="00795DC3"/>
    <w:rsid w:val="007A6C25"/>
    <w:rsid w:val="007E731E"/>
    <w:rsid w:val="007F1BC3"/>
    <w:rsid w:val="007F3FF0"/>
    <w:rsid w:val="007F5675"/>
    <w:rsid w:val="0080212D"/>
    <w:rsid w:val="00816086"/>
    <w:rsid w:val="00817512"/>
    <w:rsid w:val="00824AEB"/>
    <w:rsid w:val="0085363F"/>
    <w:rsid w:val="0087435D"/>
    <w:rsid w:val="008909C9"/>
    <w:rsid w:val="00895F2E"/>
    <w:rsid w:val="008A2B95"/>
    <w:rsid w:val="008C02E0"/>
    <w:rsid w:val="008D6C1E"/>
    <w:rsid w:val="008F1D22"/>
    <w:rsid w:val="009452F3"/>
    <w:rsid w:val="00983BE2"/>
    <w:rsid w:val="009B31B2"/>
    <w:rsid w:val="009D2371"/>
    <w:rsid w:val="009D7DDD"/>
    <w:rsid w:val="009F1D4D"/>
    <w:rsid w:val="009F5934"/>
    <w:rsid w:val="00A145A9"/>
    <w:rsid w:val="00A268E4"/>
    <w:rsid w:val="00A35FFA"/>
    <w:rsid w:val="00A4023F"/>
    <w:rsid w:val="00A52673"/>
    <w:rsid w:val="00A555BB"/>
    <w:rsid w:val="00A60C7C"/>
    <w:rsid w:val="00A60C9D"/>
    <w:rsid w:val="00AA028E"/>
    <w:rsid w:val="00AA6225"/>
    <w:rsid w:val="00AC4DF1"/>
    <w:rsid w:val="00AF0FE5"/>
    <w:rsid w:val="00AF5C4B"/>
    <w:rsid w:val="00AF6531"/>
    <w:rsid w:val="00B03542"/>
    <w:rsid w:val="00B06DB5"/>
    <w:rsid w:val="00B1744D"/>
    <w:rsid w:val="00B21940"/>
    <w:rsid w:val="00B6283F"/>
    <w:rsid w:val="00B709CF"/>
    <w:rsid w:val="00B84C3D"/>
    <w:rsid w:val="00B90C0C"/>
    <w:rsid w:val="00B91EA4"/>
    <w:rsid w:val="00B95C87"/>
    <w:rsid w:val="00BA0514"/>
    <w:rsid w:val="00BA5FB6"/>
    <w:rsid w:val="00BB442C"/>
    <w:rsid w:val="00BE0591"/>
    <w:rsid w:val="00BF586D"/>
    <w:rsid w:val="00C36976"/>
    <w:rsid w:val="00C517FD"/>
    <w:rsid w:val="00C70B9D"/>
    <w:rsid w:val="00C74172"/>
    <w:rsid w:val="00C75FCC"/>
    <w:rsid w:val="00CD5143"/>
    <w:rsid w:val="00CE1F9A"/>
    <w:rsid w:val="00CE7C60"/>
    <w:rsid w:val="00D0726E"/>
    <w:rsid w:val="00D10EAE"/>
    <w:rsid w:val="00D41F34"/>
    <w:rsid w:val="00D465A0"/>
    <w:rsid w:val="00D811BC"/>
    <w:rsid w:val="00DA4704"/>
    <w:rsid w:val="00DB6FB9"/>
    <w:rsid w:val="00DC103F"/>
    <w:rsid w:val="00DE657D"/>
    <w:rsid w:val="00DF093B"/>
    <w:rsid w:val="00DF5EE8"/>
    <w:rsid w:val="00E0060C"/>
    <w:rsid w:val="00E32A17"/>
    <w:rsid w:val="00E438DD"/>
    <w:rsid w:val="00E608E8"/>
    <w:rsid w:val="00E630B2"/>
    <w:rsid w:val="00E73E4D"/>
    <w:rsid w:val="00EA06B9"/>
    <w:rsid w:val="00EA49C2"/>
    <w:rsid w:val="00EA4AE6"/>
    <w:rsid w:val="00EB2C00"/>
    <w:rsid w:val="00EB6CBD"/>
    <w:rsid w:val="00ED1826"/>
    <w:rsid w:val="00EE72AE"/>
    <w:rsid w:val="00EF76D9"/>
    <w:rsid w:val="00F00900"/>
    <w:rsid w:val="00F21AC4"/>
    <w:rsid w:val="00F52802"/>
    <w:rsid w:val="00F57D6D"/>
    <w:rsid w:val="00F70EFA"/>
    <w:rsid w:val="00F81F6E"/>
    <w:rsid w:val="00FC13FE"/>
    <w:rsid w:val="00FC6878"/>
    <w:rsid w:val="00FF6B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534"/>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5C6F"/>
    <w:rPr>
      <w:rFonts w:ascii="Tahoma" w:hAnsi="Tahoma" w:cs="Tahoma"/>
      <w:sz w:val="16"/>
      <w:szCs w:val="16"/>
    </w:rPr>
  </w:style>
  <w:style w:type="paragraph" w:customStyle="1" w:styleId="53">
    <w:name w:val="_53"/>
    <w:basedOn w:val="Normal"/>
    <w:rsid w:val="00763534"/>
    <w:pPr>
      <w:widowControl w:val="0"/>
    </w:pPr>
  </w:style>
  <w:style w:type="paragraph" w:customStyle="1" w:styleId="52">
    <w:name w:val="_52"/>
    <w:basedOn w:val="Normal"/>
    <w:rsid w:val="00763534"/>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51">
    <w:name w:val="_51"/>
    <w:basedOn w:val="Normal"/>
    <w:rsid w:val="00763534"/>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50">
    <w:name w:val="_50"/>
    <w:basedOn w:val="Normal"/>
    <w:rsid w:val="00763534"/>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49">
    <w:name w:val="_49"/>
    <w:basedOn w:val="Normal"/>
    <w:rsid w:val="00763534"/>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48">
    <w:name w:val="_48"/>
    <w:basedOn w:val="Normal"/>
    <w:rsid w:val="00763534"/>
    <w:pPr>
      <w:widowControl w:val="0"/>
      <w:tabs>
        <w:tab w:val="left" w:pos="4320"/>
        <w:tab w:val="left" w:pos="5040"/>
        <w:tab w:val="left" w:pos="5760"/>
        <w:tab w:val="left" w:pos="6480"/>
        <w:tab w:val="left" w:pos="7200"/>
        <w:tab w:val="left" w:pos="7920"/>
        <w:tab w:val="left" w:pos="8640"/>
      </w:tabs>
      <w:ind w:left="4320"/>
    </w:pPr>
  </w:style>
  <w:style w:type="paragraph" w:customStyle="1" w:styleId="47">
    <w:name w:val="_47"/>
    <w:basedOn w:val="Normal"/>
    <w:rsid w:val="00763534"/>
    <w:pPr>
      <w:widowControl w:val="0"/>
      <w:tabs>
        <w:tab w:val="left" w:pos="5040"/>
        <w:tab w:val="left" w:pos="5760"/>
        <w:tab w:val="left" w:pos="6480"/>
        <w:tab w:val="left" w:pos="7200"/>
        <w:tab w:val="left" w:pos="7920"/>
        <w:tab w:val="left" w:pos="8640"/>
      </w:tabs>
      <w:ind w:left="5040"/>
    </w:pPr>
  </w:style>
  <w:style w:type="paragraph" w:customStyle="1" w:styleId="46">
    <w:name w:val="_46"/>
    <w:basedOn w:val="Normal"/>
    <w:rsid w:val="00763534"/>
    <w:pPr>
      <w:widowControl w:val="0"/>
      <w:tabs>
        <w:tab w:val="left" w:pos="5760"/>
        <w:tab w:val="left" w:pos="6480"/>
        <w:tab w:val="left" w:pos="7200"/>
        <w:tab w:val="left" w:pos="7920"/>
        <w:tab w:val="left" w:pos="8640"/>
      </w:tabs>
      <w:ind w:left="5760"/>
    </w:pPr>
  </w:style>
  <w:style w:type="paragraph" w:customStyle="1" w:styleId="45">
    <w:name w:val="_45"/>
    <w:basedOn w:val="Normal"/>
    <w:rsid w:val="00763534"/>
    <w:pPr>
      <w:widowControl w:val="0"/>
      <w:tabs>
        <w:tab w:val="left" w:pos="6480"/>
        <w:tab w:val="left" w:pos="7200"/>
        <w:tab w:val="left" w:pos="7920"/>
        <w:tab w:val="left" w:pos="8640"/>
      </w:tabs>
      <w:ind w:left="6480"/>
    </w:pPr>
  </w:style>
  <w:style w:type="paragraph" w:customStyle="1" w:styleId="44">
    <w:name w:val="_44"/>
    <w:basedOn w:val="Normal"/>
    <w:rsid w:val="0076353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43">
    <w:name w:val="_43"/>
    <w:basedOn w:val="Normal"/>
    <w:rsid w:val="00763534"/>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42">
    <w:name w:val="_42"/>
    <w:basedOn w:val="Normal"/>
    <w:rsid w:val="00763534"/>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41">
    <w:name w:val="_41"/>
    <w:basedOn w:val="Normal"/>
    <w:rsid w:val="00763534"/>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40">
    <w:name w:val="_40"/>
    <w:basedOn w:val="Normal"/>
    <w:rsid w:val="00763534"/>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39">
    <w:name w:val="_39"/>
    <w:basedOn w:val="Normal"/>
    <w:rsid w:val="00763534"/>
    <w:pPr>
      <w:widowControl w:val="0"/>
      <w:tabs>
        <w:tab w:val="left" w:pos="4320"/>
        <w:tab w:val="left" w:pos="5040"/>
        <w:tab w:val="left" w:pos="5760"/>
        <w:tab w:val="left" w:pos="6480"/>
        <w:tab w:val="left" w:pos="7200"/>
        <w:tab w:val="left" w:pos="7920"/>
        <w:tab w:val="left" w:pos="8640"/>
      </w:tabs>
      <w:ind w:left="4320"/>
    </w:pPr>
  </w:style>
  <w:style w:type="paragraph" w:customStyle="1" w:styleId="38">
    <w:name w:val="_38"/>
    <w:basedOn w:val="Normal"/>
    <w:rsid w:val="00763534"/>
    <w:pPr>
      <w:widowControl w:val="0"/>
      <w:tabs>
        <w:tab w:val="left" w:pos="5040"/>
        <w:tab w:val="left" w:pos="5760"/>
        <w:tab w:val="left" w:pos="6480"/>
        <w:tab w:val="left" w:pos="7200"/>
        <w:tab w:val="left" w:pos="7920"/>
        <w:tab w:val="left" w:pos="8640"/>
      </w:tabs>
      <w:ind w:left="5040"/>
    </w:pPr>
  </w:style>
  <w:style w:type="paragraph" w:customStyle="1" w:styleId="37">
    <w:name w:val="_37"/>
    <w:basedOn w:val="Normal"/>
    <w:rsid w:val="00763534"/>
    <w:pPr>
      <w:widowControl w:val="0"/>
      <w:tabs>
        <w:tab w:val="left" w:pos="5760"/>
        <w:tab w:val="left" w:pos="6480"/>
        <w:tab w:val="left" w:pos="7200"/>
        <w:tab w:val="left" w:pos="7920"/>
        <w:tab w:val="left" w:pos="8640"/>
      </w:tabs>
      <w:ind w:left="5760"/>
    </w:pPr>
  </w:style>
  <w:style w:type="paragraph" w:customStyle="1" w:styleId="36">
    <w:name w:val="_36"/>
    <w:basedOn w:val="Normal"/>
    <w:rsid w:val="00763534"/>
    <w:pPr>
      <w:widowControl w:val="0"/>
      <w:tabs>
        <w:tab w:val="left" w:pos="6480"/>
        <w:tab w:val="left" w:pos="7200"/>
        <w:tab w:val="left" w:pos="7920"/>
        <w:tab w:val="left" w:pos="8640"/>
      </w:tabs>
      <w:ind w:left="6480"/>
    </w:pPr>
  </w:style>
  <w:style w:type="paragraph" w:customStyle="1" w:styleId="35">
    <w:name w:val="_35"/>
    <w:basedOn w:val="Normal"/>
    <w:rsid w:val="00763534"/>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style>
  <w:style w:type="paragraph" w:customStyle="1" w:styleId="34">
    <w:name w:val="_34"/>
    <w:basedOn w:val="Normal"/>
    <w:rsid w:val="00763534"/>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pPr>
  </w:style>
  <w:style w:type="paragraph" w:customStyle="1" w:styleId="33">
    <w:name w:val="_33"/>
    <w:basedOn w:val="Normal"/>
    <w:rsid w:val="00763534"/>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pPr>
  </w:style>
  <w:style w:type="paragraph" w:customStyle="1" w:styleId="32">
    <w:name w:val="_32"/>
    <w:basedOn w:val="Normal"/>
    <w:rsid w:val="00763534"/>
    <w:pPr>
      <w:widowControl w:val="0"/>
      <w:tabs>
        <w:tab w:val="left" w:pos="2880"/>
        <w:tab w:val="left" w:pos="3600"/>
        <w:tab w:val="left" w:pos="4320"/>
        <w:tab w:val="left" w:pos="5040"/>
        <w:tab w:val="left" w:pos="5760"/>
        <w:tab w:val="left" w:pos="6480"/>
        <w:tab w:val="left" w:pos="7200"/>
        <w:tab w:val="left" w:pos="7920"/>
        <w:tab w:val="left" w:pos="8640"/>
      </w:tabs>
      <w:ind w:left="2880"/>
    </w:pPr>
  </w:style>
  <w:style w:type="paragraph" w:customStyle="1" w:styleId="31">
    <w:name w:val="_31"/>
    <w:basedOn w:val="Normal"/>
    <w:rsid w:val="00763534"/>
    <w:pPr>
      <w:widowControl w:val="0"/>
      <w:tabs>
        <w:tab w:val="left" w:pos="3600"/>
        <w:tab w:val="left" w:pos="4320"/>
        <w:tab w:val="left" w:pos="5040"/>
        <w:tab w:val="left" w:pos="5760"/>
        <w:tab w:val="left" w:pos="6480"/>
        <w:tab w:val="left" w:pos="7200"/>
        <w:tab w:val="left" w:pos="7920"/>
        <w:tab w:val="left" w:pos="8640"/>
      </w:tabs>
      <w:ind w:left="3600"/>
    </w:pPr>
  </w:style>
  <w:style w:type="paragraph" w:customStyle="1" w:styleId="30">
    <w:name w:val="_30"/>
    <w:basedOn w:val="Normal"/>
    <w:rsid w:val="00763534"/>
    <w:pPr>
      <w:widowControl w:val="0"/>
      <w:tabs>
        <w:tab w:val="left" w:pos="4320"/>
        <w:tab w:val="left" w:pos="5040"/>
        <w:tab w:val="left" w:pos="5760"/>
        <w:tab w:val="left" w:pos="6480"/>
        <w:tab w:val="left" w:pos="7200"/>
        <w:tab w:val="left" w:pos="7920"/>
        <w:tab w:val="left" w:pos="8640"/>
      </w:tabs>
      <w:ind w:left="4320"/>
    </w:pPr>
  </w:style>
  <w:style w:type="paragraph" w:customStyle="1" w:styleId="29">
    <w:name w:val="_29"/>
    <w:basedOn w:val="Normal"/>
    <w:rsid w:val="00763534"/>
    <w:pPr>
      <w:widowControl w:val="0"/>
      <w:tabs>
        <w:tab w:val="left" w:pos="5040"/>
        <w:tab w:val="left" w:pos="5760"/>
        <w:tab w:val="left" w:pos="6480"/>
        <w:tab w:val="left" w:pos="7200"/>
        <w:tab w:val="left" w:pos="7920"/>
        <w:tab w:val="left" w:pos="8640"/>
      </w:tabs>
      <w:ind w:left="5040"/>
    </w:pPr>
  </w:style>
  <w:style w:type="paragraph" w:customStyle="1" w:styleId="28">
    <w:name w:val="_28"/>
    <w:basedOn w:val="Normal"/>
    <w:rsid w:val="00763534"/>
    <w:pPr>
      <w:widowControl w:val="0"/>
      <w:tabs>
        <w:tab w:val="left" w:pos="5760"/>
        <w:tab w:val="left" w:pos="6480"/>
        <w:tab w:val="left" w:pos="7200"/>
        <w:tab w:val="left" w:pos="7920"/>
        <w:tab w:val="left" w:pos="8640"/>
      </w:tabs>
      <w:ind w:left="5760"/>
    </w:pPr>
  </w:style>
  <w:style w:type="paragraph" w:customStyle="1" w:styleId="27">
    <w:name w:val="_27"/>
    <w:basedOn w:val="Normal"/>
    <w:rsid w:val="00763534"/>
    <w:pPr>
      <w:widowControl w:val="0"/>
      <w:tabs>
        <w:tab w:val="left" w:pos="6480"/>
        <w:tab w:val="left" w:pos="7200"/>
        <w:tab w:val="left" w:pos="7920"/>
        <w:tab w:val="left" w:pos="8640"/>
      </w:tabs>
      <w:ind w:left="6480"/>
    </w:pPr>
  </w:style>
  <w:style w:type="character" w:customStyle="1" w:styleId="DefaultPara">
    <w:name w:val="Default Para"/>
    <w:basedOn w:val="DefaultParagraphFont"/>
    <w:rsid w:val="00763534"/>
  </w:style>
  <w:style w:type="paragraph" w:customStyle="1" w:styleId="17">
    <w:name w:val="_17"/>
    <w:basedOn w:val="Normal"/>
    <w:rsid w:val="00763534"/>
    <w:pPr>
      <w:widowControl w:val="0"/>
      <w:jc w:val="both"/>
    </w:pPr>
  </w:style>
  <w:style w:type="paragraph" w:customStyle="1" w:styleId="16">
    <w:name w:val="_16"/>
    <w:basedOn w:val="Normal"/>
    <w:rsid w:val="00763534"/>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jc w:val="both"/>
    </w:pPr>
  </w:style>
  <w:style w:type="paragraph" w:customStyle="1" w:styleId="15">
    <w:name w:val="_15"/>
    <w:basedOn w:val="Normal"/>
    <w:rsid w:val="00763534"/>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jc w:val="both"/>
    </w:pPr>
  </w:style>
  <w:style w:type="paragraph" w:customStyle="1" w:styleId="14">
    <w:name w:val="_14"/>
    <w:basedOn w:val="Normal"/>
    <w:rsid w:val="00763534"/>
    <w:pPr>
      <w:widowControl w:val="0"/>
      <w:tabs>
        <w:tab w:val="left" w:pos="2880"/>
        <w:tab w:val="left" w:pos="3600"/>
        <w:tab w:val="left" w:pos="4320"/>
        <w:tab w:val="left" w:pos="5040"/>
        <w:tab w:val="left" w:pos="5760"/>
        <w:tab w:val="left" w:pos="6480"/>
        <w:tab w:val="left" w:pos="7200"/>
        <w:tab w:val="left" w:pos="7920"/>
        <w:tab w:val="left" w:pos="8640"/>
      </w:tabs>
      <w:ind w:left="2880"/>
      <w:jc w:val="both"/>
    </w:pPr>
  </w:style>
  <w:style w:type="paragraph" w:customStyle="1" w:styleId="13">
    <w:name w:val="_13"/>
    <w:basedOn w:val="Normal"/>
    <w:rsid w:val="00763534"/>
    <w:pPr>
      <w:widowControl w:val="0"/>
      <w:tabs>
        <w:tab w:val="left" w:pos="3600"/>
        <w:tab w:val="left" w:pos="4320"/>
        <w:tab w:val="left" w:pos="5040"/>
        <w:tab w:val="left" w:pos="5760"/>
        <w:tab w:val="left" w:pos="6480"/>
        <w:tab w:val="left" w:pos="7200"/>
        <w:tab w:val="left" w:pos="7920"/>
        <w:tab w:val="left" w:pos="8640"/>
      </w:tabs>
      <w:ind w:left="3600"/>
      <w:jc w:val="both"/>
    </w:pPr>
  </w:style>
  <w:style w:type="paragraph" w:customStyle="1" w:styleId="12">
    <w:name w:val="_12"/>
    <w:basedOn w:val="Normal"/>
    <w:rsid w:val="00763534"/>
    <w:pPr>
      <w:widowControl w:val="0"/>
      <w:tabs>
        <w:tab w:val="left" w:pos="4320"/>
        <w:tab w:val="left" w:pos="5040"/>
        <w:tab w:val="left" w:pos="5760"/>
        <w:tab w:val="left" w:pos="6480"/>
        <w:tab w:val="left" w:pos="7200"/>
        <w:tab w:val="left" w:pos="7920"/>
        <w:tab w:val="left" w:pos="8640"/>
      </w:tabs>
      <w:ind w:left="4320"/>
      <w:jc w:val="both"/>
    </w:pPr>
  </w:style>
  <w:style w:type="paragraph" w:customStyle="1" w:styleId="11">
    <w:name w:val="_11"/>
    <w:basedOn w:val="Normal"/>
    <w:rsid w:val="00763534"/>
    <w:pPr>
      <w:widowControl w:val="0"/>
      <w:tabs>
        <w:tab w:val="left" w:pos="5040"/>
        <w:tab w:val="left" w:pos="5760"/>
        <w:tab w:val="left" w:pos="6480"/>
        <w:tab w:val="left" w:pos="7200"/>
        <w:tab w:val="left" w:pos="7920"/>
        <w:tab w:val="left" w:pos="8640"/>
      </w:tabs>
      <w:ind w:left="5040"/>
      <w:jc w:val="both"/>
    </w:pPr>
  </w:style>
  <w:style w:type="paragraph" w:customStyle="1" w:styleId="10">
    <w:name w:val="_10"/>
    <w:basedOn w:val="Normal"/>
    <w:rsid w:val="00763534"/>
    <w:pPr>
      <w:widowControl w:val="0"/>
      <w:tabs>
        <w:tab w:val="left" w:pos="5760"/>
        <w:tab w:val="left" w:pos="6480"/>
        <w:tab w:val="left" w:pos="7200"/>
        <w:tab w:val="left" w:pos="7920"/>
        <w:tab w:val="left" w:pos="8640"/>
      </w:tabs>
      <w:ind w:left="5760"/>
      <w:jc w:val="both"/>
    </w:pPr>
  </w:style>
  <w:style w:type="paragraph" w:customStyle="1" w:styleId="Level9">
    <w:name w:val="Level 9"/>
    <w:basedOn w:val="Normal"/>
    <w:rsid w:val="00763534"/>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jc w:val="both"/>
    </w:pPr>
    <w:rPr>
      <w:b/>
    </w:rPr>
  </w:style>
  <w:style w:type="paragraph" w:customStyle="1" w:styleId="26">
    <w:name w:val="_26"/>
    <w:basedOn w:val="Normal"/>
    <w:rsid w:val="00763534"/>
    <w:pPr>
      <w:widowControl w:val="0"/>
      <w:jc w:val="both"/>
    </w:pPr>
  </w:style>
  <w:style w:type="paragraph" w:customStyle="1" w:styleId="25">
    <w:name w:val="_25"/>
    <w:basedOn w:val="Normal"/>
    <w:rsid w:val="00763534"/>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jc w:val="both"/>
    </w:pPr>
  </w:style>
  <w:style w:type="paragraph" w:customStyle="1" w:styleId="24">
    <w:name w:val="_24"/>
    <w:basedOn w:val="Normal"/>
    <w:rsid w:val="00763534"/>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jc w:val="both"/>
    </w:pPr>
  </w:style>
  <w:style w:type="paragraph" w:customStyle="1" w:styleId="23">
    <w:name w:val="_23"/>
    <w:basedOn w:val="Normal"/>
    <w:rsid w:val="00763534"/>
    <w:pPr>
      <w:widowControl w:val="0"/>
      <w:tabs>
        <w:tab w:val="left" w:pos="2880"/>
        <w:tab w:val="left" w:pos="3600"/>
        <w:tab w:val="left" w:pos="4320"/>
        <w:tab w:val="left" w:pos="5040"/>
        <w:tab w:val="left" w:pos="5760"/>
        <w:tab w:val="left" w:pos="6480"/>
        <w:tab w:val="left" w:pos="7200"/>
        <w:tab w:val="left" w:pos="7920"/>
        <w:tab w:val="left" w:pos="8640"/>
      </w:tabs>
      <w:ind w:left="2880"/>
      <w:jc w:val="both"/>
    </w:pPr>
  </w:style>
  <w:style w:type="paragraph" w:customStyle="1" w:styleId="22">
    <w:name w:val="_22"/>
    <w:basedOn w:val="Normal"/>
    <w:rsid w:val="00763534"/>
    <w:pPr>
      <w:widowControl w:val="0"/>
      <w:tabs>
        <w:tab w:val="left" w:pos="3600"/>
        <w:tab w:val="left" w:pos="4320"/>
        <w:tab w:val="left" w:pos="5040"/>
        <w:tab w:val="left" w:pos="5760"/>
        <w:tab w:val="left" w:pos="6480"/>
        <w:tab w:val="left" w:pos="7200"/>
        <w:tab w:val="left" w:pos="7920"/>
        <w:tab w:val="left" w:pos="8640"/>
      </w:tabs>
      <w:ind w:left="3600"/>
      <w:jc w:val="both"/>
    </w:pPr>
  </w:style>
  <w:style w:type="paragraph" w:customStyle="1" w:styleId="21">
    <w:name w:val="_21"/>
    <w:basedOn w:val="Normal"/>
    <w:rsid w:val="00763534"/>
    <w:pPr>
      <w:widowControl w:val="0"/>
      <w:tabs>
        <w:tab w:val="left" w:pos="4320"/>
        <w:tab w:val="left" w:pos="5040"/>
        <w:tab w:val="left" w:pos="5760"/>
        <w:tab w:val="left" w:pos="6480"/>
        <w:tab w:val="left" w:pos="7200"/>
        <w:tab w:val="left" w:pos="7920"/>
        <w:tab w:val="left" w:pos="8640"/>
      </w:tabs>
      <w:ind w:left="4320"/>
      <w:jc w:val="both"/>
    </w:pPr>
  </w:style>
  <w:style w:type="paragraph" w:customStyle="1" w:styleId="20">
    <w:name w:val="_20"/>
    <w:basedOn w:val="Normal"/>
    <w:rsid w:val="00763534"/>
    <w:pPr>
      <w:widowControl w:val="0"/>
      <w:tabs>
        <w:tab w:val="left" w:pos="5040"/>
        <w:tab w:val="left" w:pos="5760"/>
        <w:tab w:val="left" w:pos="6480"/>
        <w:tab w:val="left" w:pos="7200"/>
        <w:tab w:val="left" w:pos="7920"/>
        <w:tab w:val="left" w:pos="8640"/>
      </w:tabs>
      <w:ind w:left="5040"/>
      <w:jc w:val="both"/>
    </w:pPr>
  </w:style>
  <w:style w:type="paragraph" w:customStyle="1" w:styleId="19">
    <w:name w:val="_19"/>
    <w:basedOn w:val="Normal"/>
    <w:rsid w:val="00763534"/>
    <w:pPr>
      <w:widowControl w:val="0"/>
      <w:tabs>
        <w:tab w:val="left" w:pos="5760"/>
        <w:tab w:val="left" w:pos="6480"/>
        <w:tab w:val="left" w:pos="7200"/>
        <w:tab w:val="left" w:pos="7920"/>
        <w:tab w:val="left" w:pos="8640"/>
      </w:tabs>
      <w:ind w:left="5760"/>
      <w:jc w:val="both"/>
    </w:pPr>
  </w:style>
  <w:style w:type="paragraph" w:customStyle="1" w:styleId="18">
    <w:name w:val="_18"/>
    <w:basedOn w:val="Normal"/>
    <w:rsid w:val="00763534"/>
    <w:pPr>
      <w:widowControl w:val="0"/>
      <w:tabs>
        <w:tab w:val="left" w:pos="6480"/>
        <w:tab w:val="left" w:pos="7200"/>
        <w:tab w:val="left" w:pos="7920"/>
        <w:tab w:val="left" w:pos="8640"/>
      </w:tabs>
      <w:ind w:left="6480"/>
      <w:jc w:val="both"/>
    </w:pPr>
  </w:style>
  <w:style w:type="paragraph" w:customStyle="1" w:styleId="9">
    <w:name w:val="_9"/>
    <w:basedOn w:val="Normal"/>
    <w:rsid w:val="00763534"/>
    <w:pPr>
      <w:widowControl w:val="0"/>
      <w:tabs>
        <w:tab w:val="left" w:pos="6480"/>
        <w:tab w:val="left" w:pos="7200"/>
        <w:tab w:val="left" w:pos="7920"/>
        <w:tab w:val="left" w:pos="8640"/>
      </w:tabs>
      <w:ind w:left="6480"/>
      <w:jc w:val="both"/>
    </w:pPr>
  </w:style>
  <w:style w:type="paragraph" w:customStyle="1" w:styleId="8">
    <w:name w:val="_8"/>
    <w:basedOn w:val="Normal"/>
    <w:rsid w:val="00763534"/>
    <w:pPr>
      <w:widowControl w:val="0"/>
      <w:jc w:val="both"/>
    </w:pPr>
  </w:style>
  <w:style w:type="paragraph" w:customStyle="1" w:styleId="7">
    <w:name w:val="_7"/>
    <w:basedOn w:val="Normal"/>
    <w:rsid w:val="00763534"/>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720"/>
      <w:jc w:val="both"/>
    </w:pPr>
  </w:style>
  <w:style w:type="paragraph" w:customStyle="1" w:styleId="6">
    <w:name w:val="_6"/>
    <w:basedOn w:val="Normal"/>
    <w:rsid w:val="00763534"/>
    <w:pPr>
      <w:widowControl w:val="0"/>
      <w:tabs>
        <w:tab w:val="left" w:pos="2160"/>
        <w:tab w:val="left" w:pos="2880"/>
        <w:tab w:val="left" w:pos="3600"/>
        <w:tab w:val="left" w:pos="4320"/>
        <w:tab w:val="left" w:pos="5040"/>
        <w:tab w:val="left" w:pos="5760"/>
        <w:tab w:val="left" w:pos="6480"/>
        <w:tab w:val="left" w:pos="7200"/>
        <w:tab w:val="left" w:pos="7920"/>
        <w:tab w:val="left" w:pos="8640"/>
      </w:tabs>
      <w:ind w:left="2160"/>
      <w:jc w:val="both"/>
    </w:pPr>
  </w:style>
  <w:style w:type="paragraph" w:customStyle="1" w:styleId="5">
    <w:name w:val="_5"/>
    <w:basedOn w:val="Normal"/>
    <w:rsid w:val="00763534"/>
    <w:pPr>
      <w:widowControl w:val="0"/>
      <w:tabs>
        <w:tab w:val="left" w:pos="2880"/>
        <w:tab w:val="left" w:pos="3600"/>
        <w:tab w:val="left" w:pos="4320"/>
        <w:tab w:val="left" w:pos="5040"/>
        <w:tab w:val="left" w:pos="5760"/>
        <w:tab w:val="left" w:pos="6480"/>
        <w:tab w:val="left" w:pos="7200"/>
        <w:tab w:val="left" w:pos="7920"/>
        <w:tab w:val="left" w:pos="8640"/>
      </w:tabs>
      <w:ind w:left="2880"/>
      <w:jc w:val="both"/>
    </w:pPr>
  </w:style>
  <w:style w:type="paragraph" w:customStyle="1" w:styleId="4">
    <w:name w:val="_4"/>
    <w:basedOn w:val="Normal"/>
    <w:rsid w:val="00763534"/>
    <w:pPr>
      <w:widowControl w:val="0"/>
      <w:tabs>
        <w:tab w:val="left" w:pos="3600"/>
        <w:tab w:val="left" w:pos="4320"/>
        <w:tab w:val="left" w:pos="5040"/>
        <w:tab w:val="left" w:pos="5760"/>
        <w:tab w:val="left" w:pos="6480"/>
        <w:tab w:val="left" w:pos="7200"/>
        <w:tab w:val="left" w:pos="7920"/>
        <w:tab w:val="left" w:pos="8640"/>
      </w:tabs>
      <w:ind w:left="3600"/>
      <w:jc w:val="both"/>
    </w:pPr>
  </w:style>
  <w:style w:type="paragraph" w:customStyle="1" w:styleId="3">
    <w:name w:val="_3"/>
    <w:basedOn w:val="Normal"/>
    <w:rsid w:val="00763534"/>
    <w:pPr>
      <w:widowControl w:val="0"/>
      <w:tabs>
        <w:tab w:val="left" w:pos="4320"/>
        <w:tab w:val="left" w:pos="5040"/>
        <w:tab w:val="left" w:pos="5760"/>
        <w:tab w:val="left" w:pos="6480"/>
        <w:tab w:val="left" w:pos="7200"/>
        <w:tab w:val="left" w:pos="7920"/>
        <w:tab w:val="left" w:pos="8640"/>
      </w:tabs>
      <w:ind w:left="4320"/>
      <w:jc w:val="both"/>
    </w:pPr>
  </w:style>
  <w:style w:type="paragraph" w:customStyle="1" w:styleId="2">
    <w:name w:val="_2"/>
    <w:basedOn w:val="Normal"/>
    <w:rsid w:val="00763534"/>
    <w:pPr>
      <w:widowControl w:val="0"/>
      <w:tabs>
        <w:tab w:val="left" w:pos="5040"/>
        <w:tab w:val="left" w:pos="5760"/>
        <w:tab w:val="left" w:pos="6480"/>
        <w:tab w:val="left" w:pos="7200"/>
        <w:tab w:val="left" w:pos="7920"/>
        <w:tab w:val="left" w:pos="8640"/>
      </w:tabs>
      <w:ind w:left="5040"/>
      <w:jc w:val="both"/>
    </w:pPr>
  </w:style>
  <w:style w:type="paragraph" w:customStyle="1" w:styleId="1">
    <w:name w:val="_1"/>
    <w:basedOn w:val="Normal"/>
    <w:rsid w:val="00763534"/>
    <w:pPr>
      <w:widowControl w:val="0"/>
      <w:tabs>
        <w:tab w:val="left" w:pos="5760"/>
        <w:tab w:val="left" w:pos="6480"/>
        <w:tab w:val="left" w:pos="7200"/>
        <w:tab w:val="left" w:pos="7920"/>
        <w:tab w:val="left" w:pos="8640"/>
      </w:tabs>
      <w:ind w:left="5760"/>
      <w:jc w:val="both"/>
    </w:pPr>
  </w:style>
  <w:style w:type="paragraph" w:customStyle="1" w:styleId="a">
    <w:name w:val="_"/>
    <w:basedOn w:val="Normal"/>
    <w:rsid w:val="00763534"/>
    <w:pPr>
      <w:widowControl w:val="0"/>
      <w:tabs>
        <w:tab w:val="left" w:pos="6480"/>
        <w:tab w:val="left" w:pos="7200"/>
        <w:tab w:val="left" w:pos="7920"/>
        <w:tab w:val="left" w:pos="8640"/>
      </w:tabs>
      <w:ind w:left="6480"/>
      <w:jc w:val="both"/>
    </w:pPr>
  </w:style>
  <w:style w:type="paragraph" w:customStyle="1" w:styleId="DefinitionT">
    <w:name w:val="Definition T"/>
    <w:basedOn w:val="Normal"/>
    <w:rsid w:val="00763534"/>
    <w:pPr>
      <w:widowControl w:val="0"/>
      <w:jc w:val="both"/>
    </w:pPr>
  </w:style>
  <w:style w:type="paragraph" w:customStyle="1" w:styleId="DefinitionL">
    <w:name w:val="Definition L"/>
    <w:basedOn w:val="Normal"/>
    <w:rsid w:val="00763534"/>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jc w:val="both"/>
    </w:pPr>
  </w:style>
  <w:style w:type="character" w:customStyle="1" w:styleId="Definition">
    <w:name w:val="Definition"/>
    <w:basedOn w:val="DefaultParagraphFont"/>
    <w:rsid w:val="00763534"/>
    <w:rPr>
      <w:i/>
    </w:rPr>
  </w:style>
  <w:style w:type="paragraph" w:customStyle="1" w:styleId="H1">
    <w:name w:val="H1"/>
    <w:basedOn w:val="Normal"/>
    <w:rsid w:val="00763534"/>
    <w:pPr>
      <w:widowControl w:val="0"/>
      <w:jc w:val="both"/>
    </w:pPr>
    <w:rPr>
      <w:b/>
      <w:sz w:val="48"/>
    </w:rPr>
  </w:style>
  <w:style w:type="paragraph" w:customStyle="1" w:styleId="H2">
    <w:name w:val="H2"/>
    <w:basedOn w:val="Normal"/>
    <w:rsid w:val="00763534"/>
    <w:pPr>
      <w:widowControl w:val="0"/>
      <w:jc w:val="both"/>
    </w:pPr>
    <w:rPr>
      <w:b/>
      <w:sz w:val="36"/>
    </w:rPr>
  </w:style>
  <w:style w:type="paragraph" w:customStyle="1" w:styleId="H3">
    <w:name w:val="H3"/>
    <w:basedOn w:val="Normal"/>
    <w:rsid w:val="00763534"/>
    <w:pPr>
      <w:widowControl w:val="0"/>
      <w:jc w:val="both"/>
    </w:pPr>
    <w:rPr>
      <w:b/>
      <w:sz w:val="28"/>
    </w:rPr>
  </w:style>
  <w:style w:type="paragraph" w:customStyle="1" w:styleId="H4">
    <w:name w:val="H4"/>
    <w:basedOn w:val="Normal"/>
    <w:rsid w:val="00763534"/>
    <w:pPr>
      <w:widowControl w:val="0"/>
      <w:jc w:val="both"/>
    </w:pPr>
    <w:rPr>
      <w:b/>
    </w:rPr>
  </w:style>
  <w:style w:type="paragraph" w:customStyle="1" w:styleId="H5">
    <w:name w:val="H5"/>
    <w:basedOn w:val="Normal"/>
    <w:rsid w:val="00763534"/>
    <w:pPr>
      <w:widowControl w:val="0"/>
      <w:jc w:val="both"/>
    </w:pPr>
    <w:rPr>
      <w:b/>
    </w:rPr>
  </w:style>
  <w:style w:type="paragraph" w:customStyle="1" w:styleId="H6">
    <w:name w:val="H6"/>
    <w:basedOn w:val="Normal"/>
    <w:rsid w:val="00763534"/>
    <w:pPr>
      <w:widowControl w:val="0"/>
      <w:jc w:val="both"/>
    </w:pPr>
    <w:rPr>
      <w:b/>
      <w:sz w:val="16"/>
    </w:rPr>
  </w:style>
  <w:style w:type="paragraph" w:customStyle="1" w:styleId="Address">
    <w:name w:val="Address"/>
    <w:basedOn w:val="Normal"/>
    <w:rsid w:val="00763534"/>
    <w:pPr>
      <w:widowControl w:val="0"/>
      <w:jc w:val="both"/>
    </w:pPr>
    <w:rPr>
      <w:i/>
    </w:rPr>
  </w:style>
  <w:style w:type="paragraph" w:customStyle="1" w:styleId="Blockquote">
    <w:name w:val="Blockquote"/>
    <w:basedOn w:val="Normal"/>
    <w:rsid w:val="00763534"/>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ight="360"/>
      <w:jc w:val="both"/>
    </w:pPr>
  </w:style>
  <w:style w:type="character" w:customStyle="1" w:styleId="CITE">
    <w:name w:val="CITE"/>
    <w:basedOn w:val="DefaultParagraphFont"/>
    <w:rsid w:val="00763534"/>
    <w:rPr>
      <w:i/>
    </w:rPr>
  </w:style>
  <w:style w:type="character" w:customStyle="1" w:styleId="CODE">
    <w:name w:val="CODE"/>
    <w:basedOn w:val="DefaultParagraphFont"/>
    <w:rsid w:val="00763534"/>
    <w:rPr>
      <w:rFonts w:ascii="Courier New" w:hAnsi="Courier New"/>
    </w:rPr>
  </w:style>
  <w:style w:type="character" w:customStyle="1" w:styleId="WPEmphasis">
    <w:name w:val="WP_Emphasis"/>
    <w:basedOn w:val="DefaultParagraphFont"/>
    <w:rsid w:val="00763534"/>
    <w:rPr>
      <w:i/>
    </w:rPr>
  </w:style>
  <w:style w:type="character" w:customStyle="1" w:styleId="WPHyperlink">
    <w:name w:val="WP_Hyperlink"/>
    <w:basedOn w:val="DefaultParagraphFont"/>
    <w:rsid w:val="00763534"/>
    <w:rPr>
      <w:color w:val="0000FF"/>
      <w:u w:val="single"/>
    </w:rPr>
  </w:style>
  <w:style w:type="character" w:customStyle="1" w:styleId="FollowedHype">
    <w:name w:val="FollowedHype"/>
    <w:basedOn w:val="DefaultParagraphFont"/>
    <w:rsid w:val="00763534"/>
    <w:rPr>
      <w:color w:val="800080"/>
      <w:u w:val="single"/>
    </w:rPr>
  </w:style>
  <w:style w:type="character" w:customStyle="1" w:styleId="Keyboard">
    <w:name w:val="Keyboard"/>
    <w:basedOn w:val="DefaultParagraphFont"/>
    <w:rsid w:val="00763534"/>
    <w:rPr>
      <w:rFonts w:ascii="Courier New" w:hAnsi="Courier New"/>
      <w:b/>
    </w:rPr>
  </w:style>
  <w:style w:type="paragraph" w:customStyle="1" w:styleId="Preformatted">
    <w:name w:val="Preformatted"/>
    <w:basedOn w:val="Normal"/>
    <w:rsid w:val="00763534"/>
    <w:pPr>
      <w:widowControl w:val="0"/>
      <w:tabs>
        <w:tab w:val="left" w:pos="0"/>
        <w:tab w:val="left" w:pos="958"/>
        <w:tab w:val="left" w:pos="1916"/>
        <w:tab w:val="left" w:pos="2875"/>
        <w:tab w:val="left" w:pos="3834"/>
        <w:tab w:val="left" w:pos="4794"/>
        <w:tab w:val="left" w:pos="5754"/>
        <w:tab w:val="left" w:pos="6712"/>
        <w:tab w:val="left" w:pos="7670"/>
        <w:tab w:val="left" w:pos="8629"/>
        <w:tab w:val="left" w:pos="9355"/>
      </w:tabs>
      <w:jc w:val="both"/>
    </w:pPr>
  </w:style>
  <w:style w:type="paragraph" w:customStyle="1" w:styleId="zBottomof">
    <w:name w:val="zBottom of"/>
    <w:basedOn w:val="Normal"/>
    <w:rsid w:val="00763534"/>
    <w:pPr>
      <w:widowControl w:val="0"/>
      <w:pBdr>
        <w:top w:val="double" w:sz="2" w:space="0" w:color="000000"/>
      </w:pBdr>
      <w:jc w:val="center"/>
    </w:pPr>
    <w:rPr>
      <w:sz w:val="16"/>
    </w:rPr>
  </w:style>
  <w:style w:type="paragraph" w:customStyle="1" w:styleId="zTopofFor">
    <w:name w:val="zTop of For"/>
    <w:basedOn w:val="Normal"/>
    <w:rsid w:val="00763534"/>
    <w:pPr>
      <w:widowControl w:val="0"/>
      <w:pBdr>
        <w:bottom w:val="double" w:sz="2" w:space="0" w:color="000000"/>
      </w:pBdr>
      <w:jc w:val="center"/>
    </w:pPr>
    <w:rPr>
      <w:sz w:val="16"/>
    </w:rPr>
  </w:style>
  <w:style w:type="character" w:customStyle="1" w:styleId="Sample">
    <w:name w:val="Sample"/>
    <w:basedOn w:val="DefaultParagraphFont"/>
    <w:rsid w:val="00763534"/>
    <w:rPr>
      <w:rFonts w:ascii="Courier New" w:hAnsi="Courier New"/>
    </w:rPr>
  </w:style>
  <w:style w:type="character" w:customStyle="1" w:styleId="WPStrong">
    <w:name w:val="WP_Strong"/>
    <w:basedOn w:val="DefaultParagraphFont"/>
    <w:rsid w:val="00763534"/>
    <w:rPr>
      <w:b/>
    </w:rPr>
  </w:style>
  <w:style w:type="character" w:customStyle="1" w:styleId="Typewriter">
    <w:name w:val="Typewriter"/>
    <w:basedOn w:val="DefaultParagraphFont"/>
    <w:rsid w:val="00763534"/>
    <w:rPr>
      <w:rFonts w:ascii="Courier New" w:hAnsi="Courier New"/>
    </w:rPr>
  </w:style>
  <w:style w:type="character" w:customStyle="1" w:styleId="Variable">
    <w:name w:val="Variable"/>
    <w:basedOn w:val="DefaultParagraphFont"/>
    <w:rsid w:val="00763534"/>
    <w:rPr>
      <w:i/>
    </w:rPr>
  </w:style>
  <w:style w:type="character" w:customStyle="1" w:styleId="HTMLMarkup">
    <w:name w:val="HTML Markup"/>
    <w:basedOn w:val="DefaultParagraphFont"/>
    <w:rsid w:val="00763534"/>
    <w:rPr>
      <w:vanish/>
      <w:color w:val="FF0000"/>
    </w:rPr>
  </w:style>
  <w:style w:type="character" w:customStyle="1" w:styleId="Comment">
    <w:name w:val="Comment"/>
    <w:basedOn w:val="DefaultParagraphFont"/>
    <w:rsid w:val="00763534"/>
  </w:style>
  <w:style w:type="character" w:styleId="EndnoteReference">
    <w:name w:val="endnote reference"/>
    <w:basedOn w:val="DefaultParagraphFont"/>
    <w:semiHidden/>
    <w:rsid w:val="00763534"/>
    <w:rPr>
      <w:vertAlign w:val="superscript"/>
    </w:rPr>
  </w:style>
  <w:style w:type="paragraph" w:styleId="EndnoteText">
    <w:name w:val="endnote text"/>
    <w:basedOn w:val="Normal"/>
    <w:semiHidden/>
    <w:rsid w:val="00763534"/>
    <w:pPr>
      <w:widowControl w:val="0"/>
      <w:spacing w:line="480" w:lineRule="auto"/>
    </w:pPr>
  </w:style>
  <w:style w:type="character" w:styleId="FootnoteReference">
    <w:name w:val="footnote reference"/>
    <w:basedOn w:val="DefaultParagraphFont"/>
    <w:semiHidden/>
    <w:rsid w:val="00763534"/>
    <w:rPr>
      <w:vertAlign w:val="superscript"/>
    </w:rPr>
  </w:style>
  <w:style w:type="paragraph" w:styleId="FootnoteText">
    <w:name w:val="footnote text"/>
    <w:basedOn w:val="Normal"/>
    <w:semiHidden/>
    <w:rsid w:val="00763534"/>
    <w:pPr>
      <w:widowControl w:val="0"/>
      <w:ind w:firstLine="720"/>
    </w:pPr>
  </w:style>
  <w:style w:type="character" w:customStyle="1" w:styleId="BalloonTextChar">
    <w:name w:val="Balloon Text Char"/>
    <w:basedOn w:val="DefaultParagraphFont"/>
    <w:link w:val="BalloonText"/>
    <w:uiPriority w:val="99"/>
    <w:semiHidden/>
    <w:rsid w:val="00705C6F"/>
    <w:rPr>
      <w:rFonts w:ascii="Tahoma" w:hAnsi="Tahoma" w:cs="Tahoma"/>
      <w:sz w:val="16"/>
      <w:szCs w:val="16"/>
    </w:rPr>
  </w:style>
  <w:style w:type="character" w:styleId="CommentReference">
    <w:name w:val="annotation reference"/>
    <w:basedOn w:val="DefaultParagraphFont"/>
    <w:uiPriority w:val="99"/>
    <w:semiHidden/>
    <w:unhideWhenUsed/>
    <w:rsid w:val="00705C6F"/>
    <w:rPr>
      <w:sz w:val="16"/>
      <w:szCs w:val="16"/>
    </w:rPr>
  </w:style>
  <w:style w:type="paragraph" w:styleId="CommentText">
    <w:name w:val="annotation text"/>
    <w:basedOn w:val="Normal"/>
    <w:link w:val="CommentTextChar"/>
    <w:uiPriority w:val="99"/>
    <w:semiHidden/>
    <w:unhideWhenUsed/>
    <w:rsid w:val="00705C6F"/>
    <w:rPr>
      <w:sz w:val="20"/>
    </w:rPr>
  </w:style>
  <w:style w:type="character" w:customStyle="1" w:styleId="CommentTextChar">
    <w:name w:val="Comment Text Char"/>
    <w:basedOn w:val="DefaultParagraphFont"/>
    <w:link w:val="CommentText"/>
    <w:uiPriority w:val="99"/>
    <w:semiHidden/>
    <w:rsid w:val="00705C6F"/>
  </w:style>
  <w:style w:type="paragraph" w:styleId="CommentSubject">
    <w:name w:val="annotation subject"/>
    <w:basedOn w:val="CommentText"/>
    <w:next w:val="CommentText"/>
    <w:link w:val="CommentSubjectChar"/>
    <w:uiPriority w:val="99"/>
    <w:semiHidden/>
    <w:unhideWhenUsed/>
    <w:rsid w:val="00705C6F"/>
    <w:rPr>
      <w:b/>
      <w:bCs/>
    </w:rPr>
  </w:style>
  <w:style w:type="character" w:customStyle="1" w:styleId="CommentSubjectChar">
    <w:name w:val="Comment Subject Char"/>
    <w:basedOn w:val="CommentTextChar"/>
    <w:link w:val="CommentSubject"/>
    <w:uiPriority w:val="99"/>
    <w:semiHidden/>
    <w:rsid w:val="00705C6F"/>
    <w:rPr>
      <w:b/>
      <w:bCs/>
    </w:rPr>
  </w:style>
  <w:style w:type="paragraph" w:styleId="Header">
    <w:name w:val="header"/>
    <w:basedOn w:val="Normal"/>
    <w:link w:val="HeaderChar"/>
    <w:uiPriority w:val="99"/>
    <w:semiHidden/>
    <w:unhideWhenUsed/>
    <w:rsid w:val="003D62E5"/>
    <w:pPr>
      <w:tabs>
        <w:tab w:val="center" w:pos="4680"/>
        <w:tab w:val="right" w:pos="9360"/>
      </w:tabs>
    </w:pPr>
  </w:style>
  <w:style w:type="character" w:customStyle="1" w:styleId="HeaderChar">
    <w:name w:val="Header Char"/>
    <w:basedOn w:val="DefaultParagraphFont"/>
    <w:link w:val="Header"/>
    <w:uiPriority w:val="99"/>
    <w:semiHidden/>
    <w:rsid w:val="003D62E5"/>
    <w:rPr>
      <w:sz w:val="24"/>
    </w:rPr>
  </w:style>
  <w:style w:type="paragraph" w:styleId="Footer">
    <w:name w:val="footer"/>
    <w:basedOn w:val="Normal"/>
    <w:link w:val="FooterChar"/>
    <w:uiPriority w:val="99"/>
    <w:semiHidden/>
    <w:unhideWhenUsed/>
    <w:rsid w:val="003D62E5"/>
    <w:pPr>
      <w:tabs>
        <w:tab w:val="center" w:pos="4680"/>
        <w:tab w:val="right" w:pos="9360"/>
      </w:tabs>
    </w:pPr>
  </w:style>
  <w:style w:type="character" w:customStyle="1" w:styleId="FooterChar">
    <w:name w:val="Footer Char"/>
    <w:basedOn w:val="DefaultParagraphFont"/>
    <w:link w:val="Footer"/>
    <w:uiPriority w:val="99"/>
    <w:semiHidden/>
    <w:rsid w:val="003D62E5"/>
    <w:rPr>
      <w:sz w:val="24"/>
    </w:rPr>
  </w:style>
  <w:style w:type="paragraph" w:styleId="Revision">
    <w:name w:val="Revision"/>
    <w:hidden/>
    <w:uiPriority w:val="99"/>
    <w:semiHidden/>
    <w:rsid w:val="007F1BC3"/>
    <w:rPr>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5232EC-5963-48A1-9F1E-22EEC47F9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5235</Words>
  <Characters>31107</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dc:creator>
  <cp:keywords/>
  <cp:lastModifiedBy>rmlemmons</cp:lastModifiedBy>
  <cp:revision>2</cp:revision>
  <cp:lastPrinted>2010-03-15T20:18:00Z</cp:lastPrinted>
  <dcterms:created xsi:type="dcterms:W3CDTF">2010-06-16T02:11:00Z</dcterms:created>
  <dcterms:modified xsi:type="dcterms:W3CDTF">2010-06-16T02:11:00Z</dcterms:modified>
</cp:coreProperties>
</file>